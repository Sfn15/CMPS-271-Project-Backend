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0F410" w14:textId="77777777" w:rsidR="00626EB3" w:rsidRDefault="00322E85">
      <w:pPr>
        <w:pStyle w:val="BodyText"/>
        <w:ind w:left="103"/>
        <w:rPr>
          <w:rFonts w:ascii="Times New Roman"/>
        </w:rPr>
      </w:pPr>
      <w:r>
        <w:rPr>
          <w:rFonts w:ascii="Times New Roman"/>
          <w:noProof/>
        </w:rPr>
        <w:drawing>
          <wp:inline distT="0" distB="0" distL="0" distR="0" wp14:anchorId="051C9528" wp14:editId="3492E01F">
            <wp:extent cx="2868653" cy="69218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868653" cy="692181"/>
                    </a:xfrm>
                    <a:prstGeom prst="rect">
                      <a:avLst/>
                    </a:prstGeom>
                  </pic:spPr>
                </pic:pic>
              </a:graphicData>
            </a:graphic>
          </wp:inline>
        </w:drawing>
      </w:r>
    </w:p>
    <w:p w14:paraId="07200838" w14:textId="088CFCD0" w:rsidR="00626EB3" w:rsidRDefault="001C6D07">
      <w:pPr>
        <w:pStyle w:val="Title"/>
        <w:tabs>
          <w:tab w:val="left" w:pos="7249"/>
        </w:tabs>
      </w:pPr>
      <w:r>
        <w:rPr>
          <w:color w:val="840031"/>
        </w:rPr>
        <w:t>Department of English</w:t>
      </w:r>
    </w:p>
    <w:p w14:paraId="4DEE7CAC" w14:textId="46B1DF08" w:rsidR="00A404F3" w:rsidRDefault="00174699">
      <w:pPr>
        <w:pStyle w:val="Title"/>
        <w:spacing w:before="60" w:line="292" w:lineRule="auto"/>
        <w:ind w:right="1988"/>
        <w:rPr>
          <w:color w:val="840031"/>
        </w:rPr>
      </w:pPr>
      <w:r>
        <w:rPr>
          <w:color w:val="840031"/>
        </w:rPr>
        <w:t xml:space="preserve">Fall </w:t>
      </w:r>
      <w:r w:rsidR="00A404F3">
        <w:rPr>
          <w:color w:val="840031"/>
        </w:rPr>
        <w:t>202</w:t>
      </w:r>
      <w:r>
        <w:rPr>
          <w:color w:val="840031"/>
        </w:rPr>
        <w:t>5</w:t>
      </w:r>
      <w:r w:rsidR="00A404F3">
        <w:rPr>
          <w:color w:val="840031"/>
        </w:rPr>
        <w:t>-202</w:t>
      </w:r>
      <w:r>
        <w:rPr>
          <w:color w:val="840031"/>
        </w:rPr>
        <w:t>6</w:t>
      </w:r>
    </w:p>
    <w:p w14:paraId="72E8104D" w14:textId="15F349E1" w:rsidR="00626EB3" w:rsidRDefault="00322E85">
      <w:pPr>
        <w:pStyle w:val="Title"/>
        <w:spacing w:before="60" w:line="292" w:lineRule="auto"/>
        <w:ind w:right="1988"/>
      </w:pPr>
      <w:r>
        <w:rPr>
          <w:color w:val="840031"/>
        </w:rPr>
        <w:t>COURSE SYLLABUS</w:t>
      </w:r>
    </w:p>
    <w:p w14:paraId="4BC65082" w14:textId="77777777" w:rsidR="00626EB3" w:rsidRDefault="00322E85">
      <w:pPr>
        <w:pStyle w:val="BodyText"/>
        <w:spacing w:before="178"/>
        <w:rPr>
          <w:b/>
        </w:rPr>
      </w:pPr>
      <w:r>
        <w:rPr>
          <w:noProof/>
        </w:rPr>
        <mc:AlternateContent>
          <mc:Choice Requires="wps">
            <w:drawing>
              <wp:anchor distT="0" distB="0" distL="0" distR="0" simplePos="0" relativeHeight="487587840" behindDoc="1" locked="0" layoutInCell="1" allowOverlap="1" wp14:anchorId="01ACCEC5" wp14:editId="5D85164F">
                <wp:simplePos x="0" y="0"/>
                <wp:positionH relativeFrom="page">
                  <wp:posOffset>652272</wp:posOffset>
                </wp:positionH>
                <wp:positionV relativeFrom="paragraph">
                  <wp:posOffset>277774</wp:posOffset>
                </wp:positionV>
                <wp:extent cx="6243955" cy="19240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3955" cy="192405"/>
                        </a:xfrm>
                        <a:prstGeom prst="rect">
                          <a:avLst/>
                        </a:prstGeom>
                        <a:ln w="6096">
                          <a:solidFill>
                            <a:srgbClr val="000000"/>
                          </a:solidFill>
                          <a:prstDash val="solid"/>
                        </a:ln>
                      </wps:spPr>
                      <wps:txbx>
                        <w:txbxContent>
                          <w:p w14:paraId="07A21B95" w14:textId="77777777" w:rsidR="00365C11" w:rsidRDefault="00365C11">
                            <w:pPr>
                              <w:spacing w:before="19"/>
                              <w:ind w:left="285"/>
                              <w:rPr>
                                <w:b/>
                              </w:rPr>
                            </w:pPr>
                            <w:r>
                              <w:rPr>
                                <w:b/>
                                <w:color w:val="840031"/>
                              </w:rPr>
                              <w:t>I.</w:t>
                            </w:r>
                            <w:r>
                              <w:rPr>
                                <w:b/>
                                <w:color w:val="840031"/>
                                <w:spacing w:val="75"/>
                              </w:rPr>
                              <w:t xml:space="preserve"> </w:t>
                            </w:r>
                            <w:r>
                              <w:rPr>
                                <w:b/>
                                <w:color w:val="840031"/>
                              </w:rPr>
                              <w:t>GENERAL</w:t>
                            </w:r>
                            <w:r>
                              <w:rPr>
                                <w:b/>
                                <w:color w:val="840031"/>
                                <w:spacing w:val="-3"/>
                              </w:rPr>
                              <w:t xml:space="preserve"> </w:t>
                            </w:r>
                            <w:r>
                              <w:rPr>
                                <w:b/>
                                <w:color w:val="840031"/>
                              </w:rPr>
                              <w:t>COURSE</w:t>
                            </w:r>
                            <w:r>
                              <w:rPr>
                                <w:b/>
                                <w:color w:val="840031"/>
                                <w:spacing w:val="-2"/>
                              </w:rPr>
                              <w:t xml:space="preserve"> INFORMATION</w:t>
                            </w:r>
                          </w:p>
                        </w:txbxContent>
                      </wps:txbx>
                      <wps:bodyPr wrap="square" lIns="0" tIns="0" rIns="0" bIns="0" rtlCol="0">
                        <a:noAutofit/>
                      </wps:bodyPr>
                    </wps:wsp>
                  </a:graphicData>
                </a:graphic>
              </wp:anchor>
            </w:drawing>
          </mc:Choice>
          <mc:Fallback>
            <w:pict>
              <v:shapetype w14:anchorId="01ACCEC5" id="_x0000_t202" coordsize="21600,21600" o:spt="202" path="m,l,21600r21600,l21600,xe">
                <v:stroke joinstyle="miter"/>
                <v:path gradientshapeok="t" o:connecttype="rect"/>
              </v:shapetype>
              <v:shape id="Textbox 3" o:spid="_x0000_s1026" type="#_x0000_t202" style="position:absolute;margin-left:51.35pt;margin-top:21.85pt;width:491.65pt;height:15.1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" filled="f" strokeweight=".48pt">
                <v:path arrowok="t"/>
                <v:textbox inset="0,0,0,0">
                  <w:txbxContent>
                    <w:p w14:paraId="07A21B95" w14:textId="77777777" w:rsidR="00365C11" w:rsidRDefault="00365C11">
                      <w:pPr>
                        <w:spacing w:before="19"/>
                        <w:ind w:left="285"/>
                        <w:rPr>
                          <w:b/>
                        </w:rPr>
                      </w:pPr>
                      <w:r>
                        <w:rPr>
                          <w:b/>
                          <w:color w:val="840031"/>
                        </w:rPr>
                        <w:t>I.</w:t>
                      </w:r>
                      <w:r>
                        <w:rPr>
                          <w:b/>
                          <w:color w:val="840031"/>
                          <w:spacing w:val="75"/>
                        </w:rPr>
                        <w:t xml:space="preserve"> </w:t>
                      </w:r>
                      <w:r>
                        <w:rPr>
                          <w:b/>
                          <w:color w:val="840031"/>
                        </w:rPr>
                        <w:t>GENERAL</w:t>
                      </w:r>
                      <w:r>
                        <w:rPr>
                          <w:b/>
                          <w:color w:val="840031"/>
                          <w:spacing w:val="-3"/>
                        </w:rPr>
                        <w:t xml:space="preserve"> </w:t>
                      </w:r>
                      <w:r>
                        <w:rPr>
                          <w:b/>
                          <w:color w:val="840031"/>
                        </w:rPr>
                        <w:t>COURSE</w:t>
                      </w:r>
                      <w:r>
                        <w:rPr>
                          <w:b/>
                          <w:color w:val="840031"/>
                          <w:spacing w:val="-2"/>
                        </w:rPr>
                        <w:t xml:space="preserve"> INFORMATION</w:t>
                      </w:r>
                    </w:p>
                  </w:txbxContent>
                </v:textbox>
                <w10:wrap type="topAndBottom" anchorx="page"/>
              </v:shape>
            </w:pict>
          </mc:Fallback>
        </mc:AlternateContent>
      </w:r>
    </w:p>
    <w:p w14:paraId="120B72DB" w14:textId="77777777" w:rsidR="00626EB3" w:rsidRDefault="00626EB3">
      <w:pPr>
        <w:pStyle w:val="BodyText"/>
        <w:spacing w:before="26" w:after="1"/>
        <w:rPr>
          <w:b/>
        </w:rPr>
      </w:pPr>
    </w:p>
    <w:tbl>
      <w:tblPr>
        <w:tblW w:w="0" w:type="auto"/>
        <w:tblInd w:w="54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2695"/>
        <w:gridCol w:w="7032"/>
      </w:tblGrid>
      <w:tr w:rsidR="00626EB3" w14:paraId="0F38223F" w14:textId="77777777">
        <w:trPr>
          <w:trHeight w:val="311"/>
        </w:trPr>
        <w:tc>
          <w:tcPr>
            <w:tcW w:w="2695" w:type="dxa"/>
          </w:tcPr>
          <w:p w14:paraId="5C41F70D" w14:textId="77777777" w:rsidR="00626EB3" w:rsidRDefault="00322E85">
            <w:pPr>
              <w:pStyle w:val="TableParagraph"/>
              <w:spacing w:before="31"/>
              <w:ind w:left="28"/>
              <w:rPr>
                <w:b/>
              </w:rPr>
            </w:pPr>
            <w:r>
              <w:rPr>
                <w:b/>
                <w:color w:val="840031"/>
              </w:rPr>
              <w:t>Course</w:t>
            </w:r>
            <w:r>
              <w:rPr>
                <w:b/>
                <w:color w:val="840031"/>
                <w:spacing w:val="-5"/>
              </w:rPr>
              <w:t xml:space="preserve"> </w:t>
            </w:r>
            <w:r>
              <w:rPr>
                <w:b/>
                <w:color w:val="840031"/>
                <w:spacing w:val="-2"/>
              </w:rPr>
              <w:t>Number</w:t>
            </w:r>
          </w:p>
        </w:tc>
        <w:tc>
          <w:tcPr>
            <w:tcW w:w="7032" w:type="dxa"/>
          </w:tcPr>
          <w:p w14:paraId="69AF901A" w14:textId="0080EA3E" w:rsidR="00626EB3" w:rsidRPr="00DB7DAB" w:rsidRDefault="005A4BEA">
            <w:pPr>
              <w:pStyle w:val="TableParagraph"/>
              <w:rPr>
                <w:rFonts w:ascii="Times New Roman"/>
                <w:b/>
              </w:rPr>
            </w:pPr>
            <w:r>
              <w:rPr>
                <w:rFonts w:ascii="Times New Roman"/>
                <w:b/>
              </w:rPr>
              <w:t>English 20</w:t>
            </w:r>
            <w:r w:rsidR="008317E1">
              <w:rPr>
                <w:rFonts w:ascii="Times New Roman"/>
                <w:b/>
              </w:rPr>
              <w:t>4</w:t>
            </w:r>
            <w:r w:rsidR="00DB7DAB">
              <w:rPr>
                <w:rFonts w:ascii="Times New Roman"/>
                <w:b/>
              </w:rPr>
              <w:t xml:space="preserve">  </w:t>
            </w:r>
          </w:p>
        </w:tc>
      </w:tr>
      <w:tr w:rsidR="00626EB3" w14:paraId="35CCD37A" w14:textId="77777777">
        <w:trPr>
          <w:trHeight w:val="311"/>
        </w:trPr>
        <w:tc>
          <w:tcPr>
            <w:tcW w:w="2695" w:type="dxa"/>
          </w:tcPr>
          <w:p w14:paraId="77867478" w14:textId="77777777" w:rsidR="00626EB3" w:rsidRDefault="00322E85">
            <w:pPr>
              <w:pStyle w:val="TableParagraph"/>
              <w:spacing w:before="31"/>
              <w:ind w:left="28"/>
              <w:rPr>
                <w:b/>
              </w:rPr>
            </w:pPr>
            <w:r>
              <w:rPr>
                <w:b/>
                <w:color w:val="840031"/>
              </w:rPr>
              <w:t>Course</w:t>
            </w:r>
            <w:r>
              <w:rPr>
                <w:b/>
                <w:color w:val="840031"/>
                <w:spacing w:val="-9"/>
              </w:rPr>
              <w:t xml:space="preserve"> </w:t>
            </w:r>
            <w:r>
              <w:rPr>
                <w:b/>
                <w:color w:val="840031"/>
                <w:spacing w:val="-2"/>
              </w:rPr>
              <w:t>Title</w:t>
            </w:r>
          </w:p>
        </w:tc>
        <w:tc>
          <w:tcPr>
            <w:tcW w:w="7032" w:type="dxa"/>
          </w:tcPr>
          <w:p w14:paraId="7C2F1886" w14:textId="7EDE1C29" w:rsidR="00626EB3" w:rsidRPr="005A4BEA" w:rsidRDefault="004A08CB">
            <w:pPr>
              <w:pStyle w:val="TableParagraph"/>
              <w:rPr>
                <w:rFonts w:ascii="Times New Roman"/>
                <w:b/>
              </w:rPr>
            </w:pPr>
            <w:r>
              <w:rPr>
                <w:rFonts w:ascii="Times New Roman"/>
                <w:b/>
              </w:rPr>
              <w:t xml:space="preserve">Advanced </w:t>
            </w:r>
            <w:r w:rsidR="005A4BEA" w:rsidRPr="005A4BEA">
              <w:rPr>
                <w:rFonts w:ascii="Times New Roman"/>
                <w:b/>
              </w:rPr>
              <w:t>Academic English</w:t>
            </w:r>
            <w:r w:rsidR="00737DE0">
              <w:rPr>
                <w:rFonts w:ascii="Times New Roman"/>
                <w:b/>
              </w:rPr>
              <w:t xml:space="preserve"> </w:t>
            </w:r>
          </w:p>
        </w:tc>
      </w:tr>
      <w:tr w:rsidR="00626EB3" w14:paraId="6A05C7BF" w14:textId="77777777">
        <w:trPr>
          <w:trHeight w:val="311"/>
        </w:trPr>
        <w:tc>
          <w:tcPr>
            <w:tcW w:w="2695" w:type="dxa"/>
          </w:tcPr>
          <w:p w14:paraId="0DD9C079" w14:textId="77777777" w:rsidR="00626EB3" w:rsidRDefault="00322E85">
            <w:pPr>
              <w:pStyle w:val="TableParagraph"/>
              <w:spacing w:before="28"/>
              <w:ind w:left="28"/>
              <w:rPr>
                <w:b/>
              </w:rPr>
            </w:pPr>
            <w:r>
              <w:rPr>
                <w:b/>
                <w:color w:val="840031"/>
              </w:rPr>
              <w:t>Number</w:t>
            </w:r>
            <w:r>
              <w:rPr>
                <w:b/>
                <w:color w:val="840031"/>
                <w:spacing w:val="-3"/>
              </w:rPr>
              <w:t xml:space="preserve"> </w:t>
            </w:r>
            <w:r>
              <w:rPr>
                <w:b/>
                <w:color w:val="840031"/>
              </w:rPr>
              <w:t>of</w:t>
            </w:r>
            <w:r>
              <w:rPr>
                <w:b/>
                <w:color w:val="840031"/>
                <w:spacing w:val="-2"/>
              </w:rPr>
              <w:t xml:space="preserve"> Credits</w:t>
            </w:r>
          </w:p>
        </w:tc>
        <w:tc>
          <w:tcPr>
            <w:tcW w:w="7032" w:type="dxa"/>
          </w:tcPr>
          <w:p w14:paraId="75B98A91" w14:textId="48078F33" w:rsidR="00626EB3" w:rsidRPr="00DB7DAB" w:rsidRDefault="00DB7DAB">
            <w:pPr>
              <w:pStyle w:val="TableParagraph"/>
              <w:rPr>
                <w:rFonts w:ascii="Times New Roman"/>
                <w:b/>
              </w:rPr>
            </w:pPr>
            <w:r w:rsidRPr="00DB7DAB">
              <w:rPr>
                <w:rFonts w:ascii="Times New Roman"/>
                <w:b/>
              </w:rPr>
              <w:t>3 credits</w:t>
            </w:r>
          </w:p>
        </w:tc>
      </w:tr>
      <w:tr w:rsidR="00626EB3" w14:paraId="628364B4" w14:textId="77777777">
        <w:trPr>
          <w:trHeight w:val="311"/>
        </w:trPr>
        <w:tc>
          <w:tcPr>
            <w:tcW w:w="2695" w:type="dxa"/>
          </w:tcPr>
          <w:p w14:paraId="7ACCD9F4" w14:textId="77777777" w:rsidR="00626EB3" w:rsidRDefault="00322E85">
            <w:pPr>
              <w:pStyle w:val="TableParagraph"/>
              <w:spacing w:before="28"/>
              <w:ind w:left="28"/>
              <w:rPr>
                <w:b/>
              </w:rPr>
            </w:pPr>
            <w:r>
              <w:rPr>
                <w:b/>
                <w:color w:val="840031"/>
              </w:rPr>
              <w:t>Course</w:t>
            </w:r>
            <w:r>
              <w:rPr>
                <w:b/>
                <w:color w:val="840031"/>
                <w:spacing w:val="-5"/>
              </w:rPr>
              <w:t xml:space="preserve"> </w:t>
            </w:r>
            <w:r>
              <w:rPr>
                <w:b/>
                <w:color w:val="840031"/>
                <w:spacing w:val="-2"/>
              </w:rPr>
              <w:t>Level</w:t>
            </w:r>
          </w:p>
        </w:tc>
        <w:tc>
          <w:tcPr>
            <w:tcW w:w="7032" w:type="dxa"/>
          </w:tcPr>
          <w:p w14:paraId="1FD2513D" w14:textId="6F1207F9" w:rsidR="00626EB3" w:rsidRPr="00DB7DAB" w:rsidRDefault="00322E85" w:rsidP="00DB7DAB">
            <w:pPr>
              <w:pStyle w:val="TableParagraph"/>
              <w:spacing w:before="28"/>
              <w:ind w:left="28"/>
            </w:pPr>
            <w:r w:rsidRPr="00DB7DAB">
              <w:t>Undergraduate</w:t>
            </w:r>
          </w:p>
        </w:tc>
      </w:tr>
      <w:tr w:rsidR="00626EB3" w14:paraId="0A4C0192" w14:textId="77777777">
        <w:trPr>
          <w:trHeight w:val="311"/>
        </w:trPr>
        <w:tc>
          <w:tcPr>
            <w:tcW w:w="2695" w:type="dxa"/>
          </w:tcPr>
          <w:p w14:paraId="65BB3B89" w14:textId="77777777" w:rsidR="00626EB3" w:rsidRDefault="00322E85">
            <w:pPr>
              <w:pStyle w:val="TableParagraph"/>
              <w:spacing w:before="28"/>
              <w:ind w:left="28"/>
              <w:rPr>
                <w:b/>
              </w:rPr>
            </w:pPr>
            <w:r>
              <w:rPr>
                <w:b/>
                <w:color w:val="840031"/>
              </w:rPr>
              <w:t>Course</w:t>
            </w:r>
            <w:r>
              <w:rPr>
                <w:b/>
                <w:color w:val="840031"/>
                <w:spacing w:val="-7"/>
              </w:rPr>
              <w:t xml:space="preserve"> </w:t>
            </w:r>
            <w:r>
              <w:rPr>
                <w:b/>
                <w:color w:val="840031"/>
                <w:spacing w:val="-2"/>
              </w:rPr>
              <w:t>Format</w:t>
            </w:r>
          </w:p>
        </w:tc>
        <w:tc>
          <w:tcPr>
            <w:tcW w:w="7032" w:type="dxa"/>
          </w:tcPr>
          <w:p w14:paraId="5AE7D10F" w14:textId="1FBA7B0F" w:rsidR="00626EB3" w:rsidRPr="00DB7DAB" w:rsidRDefault="00322E85" w:rsidP="00DB7DAB">
            <w:pPr>
              <w:pStyle w:val="TableParagraph"/>
              <w:spacing w:before="28"/>
              <w:ind w:left="28"/>
            </w:pPr>
            <w:r w:rsidRPr="00DB7DAB">
              <w:t>Lectures</w:t>
            </w:r>
          </w:p>
        </w:tc>
      </w:tr>
      <w:tr w:rsidR="00626EB3" w:rsidRPr="00743404" w14:paraId="45C96E45" w14:textId="77777777">
        <w:trPr>
          <w:trHeight w:val="311"/>
        </w:trPr>
        <w:tc>
          <w:tcPr>
            <w:tcW w:w="2695" w:type="dxa"/>
          </w:tcPr>
          <w:p w14:paraId="20E4FEB4" w14:textId="77777777" w:rsidR="00626EB3" w:rsidRPr="00743404" w:rsidRDefault="00322E85">
            <w:pPr>
              <w:pStyle w:val="TableParagraph"/>
              <w:spacing w:before="28"/>
              <w:ind w:left="28"/>
              <w:rPr>
                <w:b/>
              </w:rPr>
            </w:pPr>
            <w:r w:rsidRPr="00743404">
              <w:rPr>
                <w:b/>
                <w:color w:val="840031"/>
              </w:rPr>
              <w:t>Pre-requisite</w:t>
            </w:r>
            <w:r w:rsidRPr="00743404">
              <w:rPr>
                <w:b/>
                <w:color w:val="840031"/>
                <w:spacing w:val="-9"/>
              </w:rPr>
              <w:t xml:space="preserve"> </w:t>
            </w:r>
            <w:r w:rsidRPr="00743404">
              <w:rPr>
                <w:b/>
                <w:color w:val="840031"/>
                <w:spacing w:val="-2"/>
              </w:rPr>
              <w:t>Courses</w:t>
            </w:r>
          </w:p>
        </w:tc>
        <w:tc>
          <w:tcPr>
            <w:tcW w:w="7032" w:type="dxa"/>
          </w:tcPr>
          <w:p w14:paraId="0C0C0FDE" w14:textId="7904F82C" w:rsidR="00626EB3" w:rsidRPr="00743404" w:rsidRDefault="00AA6148">
            <w:pPr>
              <w:pStyle w:val="TableParagraph"/>
              <w:spacing w:before="28"/>
              <w:ind w:left="28"/>
            </w:pPr>
            <w:r>
              <w:t>English 203</w:t>
            </w:r>
          </w:p>
        </w:tc>
      </w:tr>
      <w:tr w:rsidR="00626EB3" w:rsidRPr="00743404" w14:paraId="64B27BBD" w14:textId="77777777">
        <w:trPr>
          <w:trHeight w:val="311"/>
        </w:trPr>
        <w:tc>
          <w:tcPr>
            <w:tcW w:w="2695" w:type="dxa"/>
          </w:tcPr>
          <w:p w14:paraId="5B9836DD" w14:textId="77777777" w:rsidR="00626EB3" w:rsidRPr="00743404" w:rsidRDefault="00322E85">
            <w:pPr>
              <w:pStyle w:val="TableParagraph"/>
              <w:spacing w:before="28"/>
              <w:ind w:left="28"/>
              <w:rPr>
                <w:b/>
              </w:rPr>
            </w:pPr>
            <w:r w:rsidRPr="00743404">
              <w:rPr>
                <w:b/>
                <w:color w:val="840031"/>
              </w:rPr>
              <w:t>Meeting</w:t>
            </w:r>
            <w:r w:rsidRPr="00743404">
              <w:rPr>
                <w:b/>
                <w:color w:val="840031"/>
                <w:spacing w:val="-4"/>
              </w:rPr>
              <w:t xml:space="preserve"> </w:t>
            </w:r>
            <w:r w:rsidRPr="00743404">
              <w:rPr>
                <w:b/>
                <w:color w:val="840031"/>
                <w:spacing w:val="-2"/>
              </w:rPr>
              <w:t>Schedule</w:t>
            </w:r>
          </w:p>
        </w:tc>
        <w:tc>
          <w:tcPr>
            <w:tcW w:w="7032" w:type="dxa"/>
          </w:tcPr>
          <w:p w14:paraId="797DA867" w14:textId="0AE612D7" w:rsidR="00626EB3" w:rsidRPr="00743404" w:rsidRDefault="000125F2">
            <w:pPr>
              <w:pStyle w:val="TableParagraph"/>
              <w:spacing w:before="28"/>
              <w:ind w:left="28"/>
              <w:rPr>
                <w:i/>
              </w:rPr>
            </w:pPr>
            <w:r>
              <w:rPr>
                <w:i/>
              </w:rPr>
              <w:t xml:space="preserve">Tue and Thu, </w:t>
            </w:r>
          </w:p>
        </w:tc>
      </w:tr>
      <w:tr w:rsidR="00626EB3" w:rsidRPr="00743404" w14:paraId="591CD8A3" w14:textId="77777777">
        <w:trPr>
          <w:trHeight w:val="311"/>
        </w:trPr>
        <w:tc>
          <w:tcPr>
            <w:tcW w:w="2695" w:type="dxa"/>
          </w:tcPr>
          <w:p w14:paraId="2E41F979" w14:textId="77777777" w:rsidR="00626EB3" w:rsidRPr="00743404" w:rsidRDefault="00322E85">
            <w:pPr>
              <w:pStyle w:val="TableParagraph"/>
              <w:spacing w:before="28"/>
              <w:ind w:left="28"/>
              <w:rPr>
                <w:b/>
              </w:rPr>
            </w:pPr>
            <w:r w:rsidRPr="00743404">
              <w:rPr>
                <w:b/>
                <w:color w:val="840031"/>
              </w:rPr>
              <w:t>Meeting</w:t>
            </w:r>
            <w:r w:rsidRPr="00743404">
              <w:rPr>
                <w:b/>
                <w:color w:val="840031"/>
                <w:spacing w:val="-4"/>
              </w:rPr>
              <w:t xml:space="preserve"> </w:t>
            </w:r>
            <w:r w:rsidRPr="00743404">
              <w:rPr>
                <w:b/>
                <w:color w:val="840031"/>
                <w:spacing w:val="-2"/>
              </w:rPr>
              <w:t>Location</w:t>
            </w:r>
          </w:p>
        </w:tc>
        <w:tc>
          <w:tcPr>
            <w:tcW w:w="7032" w:type="dxa"/>
          </w:tcPr>
          <w:p w14:paraId="340C5B71" w14:textId="1F4E053C" w:rsidR="00626EB3" w:rsidRPr="00743404" w:rsidRDefault="000125F2">
            <w:pPr>
              <w:pStyle w:val="TableParagraph"/>
              <w:spacing w:before="28"/>
              <w:ind w:left="28"/>
              <w:rPr>
                <w:i/>
              </w:rPr>
            </w:pPr>
            <w:r>
              <w:rPr>
                <w:i/>
              </w:rPr>
              <w:t>PHYS</w:t>
            </w:r>
            <w:r w:rsidR="00E32C4C">
              <w:rPr>
                <w:i/>
              </w:rPr>
              <w:t xml:space="preserve"> building</w:t>
            </w:r>
          </w:p>
        </w:tc>
      </w:tr>
    </w:tbl>
    <w:p w14:paraId="42AFD635" w14:textId="77777777" w:rsidR="00626EB3" w:rsidRPr="00743404" w:rsidRDefault="00322E85">
      <w:pPr>
        <w:pStyle w:val="BodyText"/>
        <w:spacing w:before="1"/>
        <w:rPr>
          <w:b/>
        </w:rPr>
      </w:pPr>
      <w:r w:rsidRPr="00743404">
        <w:rPr>
          <w:noProof/>
        </w:rPr>
        <mc:AlternateContent>
          <mc:Choice Requires="wps">
            <w:drawing>
              <wp:anchor distT="0" distB="0" distL="0" distR="0" simplePos="0" relativeHeight="487588352" behindDoc="1" locked="0" layoutInCell="1" allowOverlap="1" wp14:anchorId="55B5BE20" wp14:editId="384BB1E9">
                <wp:simplePos x="0" y="0"/>
                <wp:positionH relativeFrom="page">
                  <wp:posOffset>652272</wp:posOffset>
                </wp:positionH>
                <wp:positionV relativeFrom="paragraph">
                  <wp:posOffset>165100</wp:posOffset>
                </wp:positionV>
                <wp:extent cx="6243955" cy="192405"/>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3955" cy="192405"/>
                        </a:xfrm>
                        <a:prstGeom prst="rect">
                          <a:avLst/>
                        </a:prstGeom>
                        <a:ln w="6096">
                          <a:solidFill>
                            <a:srgbClr val="000000"/>
                          </a:solidFill>
                          <a:prstDash val="solid"/>
                        </a:ln>
                      </wps:spPr>
                      <wps:txbx>
                        <w:txbxContent>
                          <w:p w14:paraId="7C1ABE99" w14:textId="3EDB895E" w:rsidR="00365C11" w:rsidRDefault="00365C11">
                            <w:pPr>
                              <w:spacing w:before="19"/>
                              <w:ind w:left="225"/>
                              <w:rPr>
                                <w:b/>
                              </w:rPr>
                            </w:pPr>
                            <w:r>
                              <w:rPr>
                                <w:b/>
                                <w:color w:val="840031"/>
                              </w:rPr>
                              <w:t>II.</w:t>
                            </w:r>
                            <w:r>
                              <w:rPr>
                                <w:b/>
                                <w:color w:val="840031"/>
                                <w:spacing w:val="65"/>
                              </w:rPr>
                              <w:t xml:space="preserve"> </w:t>
                            </w:r>
                            <w:r>
                              <w:rPr>
                                <w:b/>
                                <w:color w:val="840031"/>
                              </w:rPr>
                              <w:t>COURSE</w:t>
                            </w:r>
                            <w:r>
                              <w:rPr>
                                <w:b/>
                                <w:color w:val="840031"/>
                                <w:spacing w:val="-6"/>
                              </w:rPr>
                              <w:t xml:space="preserve"> </w:t>
                            </w:r>
                            <w:r>
                              <w:rPr>
                                <w:b/>
                                <w:color w:val="840031"/>
                              </w:rPr>
                              <w:t>INSTRUCTOR</w:t>
                            </w:r>
                          </w:p>
                        </w:txbxContent>
                      </wps:txbx>
                      <wps:bodyPr wrap="square" lIns="0" tIns="0" rIns="0" bIns="0" rtlCol="0">
                        <a:noAutofit/>
                      </wps:bodyPr>
                    </wps:wsp>
                  </a:graphicData>
                </a:graphic>
              </wp:anchor>
            </w:drawing>
          </mc:Choice>
          <mc:Fallback>
            <w:pict>
              <v:shape w14:anchorId="55B5BE20" id="Textbox 4" o:spid="_x0000_s1027" type="#_x0000_t202" style="position:absolute;margin-left:51.35pt;margin-top:13pt;width:491.65pt;height:15.1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" filled="f" strokeweight=".48pt">
                <v:path arrowok="t"/>
                <v:textbox inset="0,0,0,0">
                  <w:txbxContent>
                    <w:p w14:paraId="7C1ABE99" w14:textId="3EDB895E" w:rsidR="00365C11" w:rsidRDefault="00365C11">
                      <w:pPr>
                        <w:spacing w:before="19"/>
                        <w:ind w:left="225"/>
                        <w:rPr>
                          <w:b/>
                        </w:rPr>
                      </w:pPr>
                      <w:r>
                        <w:rPr>
                          <w:b/>
                          <w:color w:val="840031"/>
                        </w:rPr>
                        <w:t>II.</w:t>
                      </w:r>
                      <w:r>
                        <w:rPr>
                          <w:b/>
                          <w:color w:val="840031"/>
                          <w:spacing w:val="65"/>
                        </w:rPr>
                        <w:t xml:space="preserve"> </w:t>
                      </w:r>
                      <w:r>
                        <w:rPr>
                          <w:b/>
                          <w:color w:val="840031"/>
                        </w:rPr>
                        <w:t>COURSE</w:t>
                      </w:r>
                      <w:r>
                        <w:rPr>
                          <w:b/>
                          <w:color w:val="840031"/>
                          <w:spacing w:val="-6"/>
                        </w:rPr>
                        <w:t xml:space="preserve"> </w:t>
                      </w:r>
                      <w:r>
                        <w:rPr>
                          <w:b/>
                          <w:color w:val="840031"/>
                        </w:rPr>
                        <w:t>INSTRUCTOR</w:t>
                      </w:r>
                    </w:p>
                  </w:txbxContent>
                </v:textbox>
                <w10:wrap type="topAndBottom" anchorx="page"/>
              </v:shape>
            </w:pict>
          </mc:Fallback>
        </mc:AlternateContent>
      </w:r>
    </w:p>
    <w:p w14:paraId="6EB985CB" w14:textId="77777777" w:rsidR="00626EB3" w:rsidRPr="00743404" w:rsidRDefault="00626EB3">
      <w:pPr>
        <w:pStyle w:val="BodyText"/>
        <w:spacing w:before="26" w:after="1"/>
        <w:rPr>
          <w:b/>
        </w:rPr>
      </w:pPr>
    </w:p>
    <w:tbl>
      <w:tblPr>
        <w:tblW w:w="0" w:type="auto"/>
        <w:tblInd w:w="54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1894"/>
        <w:gridCol w:w="1788"/>
        <w:gridCol w:w="1332"/>
        <w:gridCol w:w="1366"/>
        <w:gridCol w:w="1172"/>
        <w:gridCol w:w="2178"/>
      </w:tblGrid>
      <w:tr w:rsidR="00626EB3" w:rsidRPr="00743404" w14:paraId="40496DC9" w14:textId="77777777">
        <w:trPr>
          <w:trHeight w:val="505"/>
        </w:trPr>
        <w:tc>
          <w:tcPr>
            <w:tcW w:w="1894" w:type="dxa"/>
            <w:shd w:val="clear" w:color="auto" w:fill="D9D9D9"/>
          </w:tcPr>
          <w:p w14:paraId="5E4EB514" w14:textId="77777777" w:rsidR="00626EB3" w:rsidRPr="00743404" w:rsidRDefault="00322E85">
            <w:pPr>
              <w:pStyle w:val="TableParagraph"/>
              <w:spacing w:line="253" w:lineRule="exact"/>
              <w:ind w:left="42"/>
              <w:rPr>
                <w:b/>
              </w:rPr>
            </w:pPr>
            <w:r w:rsidRPr="00743404">
              <w:rPr>
                <w:b/>
                <w:color w:val="840031"/>
                <w:spacing w:val="-4"/>
              </w:rPr>
              <w:t>Name</w:t>
            </w:r>
          </w:p>
        </w:tc>
        <w:tc>
          <w:tcPr>
            <w:tcW w:w="1788" w:type="dxa"/>
            <w:shd w:val="clear" w:color="auto" w:fill="D9D9D9"/>
          </w:tcPr>
          <w:p w14:paraId="0C85B5AF" w14:textId="77777777" w:rsidR="00626EB3" w:rsidRPr="00743404" w:rsidRDefault="00322E85">
            <w:pPr>
              <w:pStyle w:val="TableParagraph"/>
              <w:ind w:left="40" w:right="27"/>
              <w:rPr>
                <w:b/>
                <w:i/>
                <w:sz w:val="20"/>
              </w:rPr>
            </w:pPr>
            <w:r w:rsidRPr="00743404">
              <w:rPr>
                <w:b/>
                <w:color w:val="840031"/>
              </w:rPr>
              <w:t xml:space="preserve">Role </w:t>
            </w:r>
            <w:r w:rsidRPr="00743404">
              <w:rPr>
                <w:b/>
                <w:i/>
                <w:color w:val="840031"/>
                <w:sz w:val="20"/>
              </w:rPr>
              <w:t>(Instructor, Coordinator,</w:t>
            </w:r>
            <w:r w:rsidRPr="00743404">
              <w:rPr>
                <w:b/>
                <w:i/>
                <w:color w:val="840031"/>
                <w:spacing w:val="-14"/>
                <w:sz w:val="20"/>
              </w:rPr>
              <w:t xml:space="preserve"> </w:t>
            </w:r>
            <w:r w:rsidRPr="00743404">
              <w:rPr>
                <w:b/>
                <w:i/>
                <w:color w:val="840031"/>
                <w:sz w:val="20"/>
              </w:rPr>
              <w:t>TA,</w:t>
            </w:r>
            <w:r w:rsidRPr="00743404">
              <w:rPr>
                <w:b/>
                <w:i/>
                <w:color w:val="840031"/>
                <w:spacing w:val="-14"/>
                <w:sz w:val="20"/>
              </w:rPr>
              <w:t xml:space="preserve"> </w:t>
            </w:r>
            <w:r w:rsidRPr="00743404">
              <w:rPr>
                <w:b/>
                <w:i/>
                <w:color w:val="840031"/>
                <w:sz w:val="20"/>
              </w:rPr>
              <w:t>)</w:t>
            </w:r>
          </w:p>
        </w:tc>
        <w:tc>
          <w:tcPr>
            <w:tcW w:w="1332" w:type="dxa"/>
            <w:shd w:val="clear" w:color="auto" w:fill="D9D9D9"/>
          </w:tcPr>
          <w:p w14:paraId="00979FE5" w14:textId="77777777" w:rsidR="00626EB3" w:rsidRPr="00743404" w:rsidRDefault="00322E85">
            <w:pPr>
              <w:pStyle w:val="TableParagraph"/>
              <w:spacing w:line="254" w:lineRule="exact"/>
              <w:ind w:left="42" w:right="348"/>
              <w:rPr>
                <w:b/>
              </w:rPr>
            </w:pPr>
            <w:r w:rsidRPr="00743404">
              <w:rPr>
                <w:b/>
                <w:color w:val="840031"/>
                <w:spacing w:val="-2"/>
              </w:rPr>
              <w:t>Office Location</w:t>
            </w:r>
          </w:p>
        </w:tc>
        <w:tc>
          <w:tcPr>
            <w:tcW w:w="1366" w:type="dxa"/>
            <w:shd w:val="clear" w:color="auto" w:fill="D9D9D9"/>
          </w:tcPr>
          <w:p w14:paraId="53DDB2D6" w14:textId="77777777" w:rsidR="00626EB3" w:rsidRPr="00743404" w:rsidRDefault="00322E85">
            <w:pPr>
              <w:pStyle w:val="TableParagraph"/>
              <w:spacing w:line="254" w:lineRule="exact"/>
              <w:ind w:left="42" w:right="665"/>
              <w:rPr>
                <w:b/>
              </w:rPr>
            </w:pPr>
            <w:r w:rsidRPr="00743404">
              <w:rPr>
                <w:b/>
                <w:color w:val="840031"/>
                <w:spacing w:val="-2"/>
              </w:rPr>
              <w:t xml:space="preserve">Office </w:t>
            </w:r>
            <w:r w:rsidRPr="00743404">
              <w:rPr>
                <w:b/>
                <w:color w:val="840031"/>
                <w:spacing w:val="-4"/>
              </w:rPr>
              <w:t>Hours</w:t>
            </w:r>
          </w:p>
        </w:tc>
        <w:tc>
          <w:tcPr>
            <w:tcW w:w="1172" w:type="dxa"/>
            <w:shd w:val="clear" w:color="auto" w:fill="D9D9D9"/>
          </w:tcPr>
          <w:p w14:paraId="7B22A0BE" w14:textId="77777777" w:rsidR="00626EB3" w:rsidRPr="00743404" w:rsidRDefault="00322E85">
            <w:pPr>
              <w:pStyle w:val="TableParagraph"/>
              <w:spacing w:line="253" w:lineRule="exact"/>
              <w:ind w:left="42"/>
              <w:rPr>
                <w:b/>
              </w:rPr>
            </w:pPr>
            <w:r w:rsidRPr="00743404">
              <w:rPr>
                <w:b/>
                <w:color w:val="840031"/>
                <w:spacing w:val="-2"/>
              </w:rPr>
              <w:t>Extension</w:t>
            </w:r>
          </w:p>
        </w:tc>
        <w:tc>
          <w:tcPr>
            <w:tcW w:w="2178" w:type="dxa"/>
            <w:shd w:val="clear" w:color="auto" w:fill="D9D9D9"/>
          </w:tcPr>
          <w:p w14:paraId="7A7D9EFE" w14:textId="77777777" w:rsidR="00626EB3" w:rsidRPr="00743404" w:rsidRDefault="00322E85">
            <w:pPr>
              <w:pStyle w:val="TableParagraph"/>
              <w:spacing w:line="253" w:lineRule="exact"/>
              <w:ind w:left="38"/>
              <w:rPr>
                <w:b/>
              </w:rPr>
            </w:pPr>
            <w:r w:rsidRPr="00743404">
              <w:rPr>
                <w:b/>
                <w:color w:val="840031"/>
                <w:spacing w:val="-2"/>
              </w:rPr>
              <w:t>E-</w:t>
            </w:r>
            <w:r w:rsidRPr="00743404">
              <w:rPr>
                <w:b/>
                <w:color w:val="840031"/>
                <w:spacing w:val="-4"/>
              </w:rPr>
              <w:t>mail</w:t>
            </w:r>
          </w:p>
        </w:tc>
      </w:tr>
      <w:tr w:rsidR="00626EB3" w:rsidRPr="00743404" w14:paraId="0A80F07E" w14:textId="77777777">
        <w:trPr>
          <w:trHeight w:val="251"/>
        </w:trPr>
        <w:tc>
          <w:tcPr>
            <w:tcW w:w="1894" w:type="dxa"/>
          </w:tcPr>
          <w:p w14:paraId="5C058711" w14:textId="5DF4EB35" w:rsidR="00626EB3" w:rsidRPr="00743404" w:rsidRDefault="000125F2">
            <w:pPr>
              <w:pStyle w:val="TableParagraph"/>
              <w:rPr>
                <w:sz w:val="18"/>
              </w:rPr>
            </w:pPr>
            <w:r>
              <w:rPr>
                <w:sz w:val="18"/>
              </w:rPr>
              <w:t>Dr Stacey Anne Johnson</w:t>
            </w:r>
          </w:p>
        </w:tc>
        <w:tc>
          <w:tcPr>
            <w:tcW w:w="1788" w:type="dxa"/>
          </w:tcPr>
          <w:p w14:paraId="5B1B8937" w14:textId="0C2A4503" w:rsidR="00626EB3" w:rsidRPr="00743404" w:rsidRDefault="00DB7DAB">
            <w:pPr>
              <w:pStyle w:val="TableParagraph"/>
              <w:rPr>
                <w:sz w:val="18"/>
              </w:rPr>
            </w:pPr>
            <w:r w:rsidRPr="00743404">
              <w:rPr>
                <w:sz w:val="18"/>
              </w:rPr>
              <w:t>Instructor</w:t>
            </w:r>
          </w:p>
        </w:tc>
        <w:tc>
          <w:tcPr>
            <w:tcW w:w="1332" w:type="dxa"/>
          </w:tcPr>
          <w:p w14:paraId="4A6BEE5A" w14:textId="007704EE" w:rsidR="00626EB3" w:rsidRPr="00743404" w:rsidRDefault="000125F2">
            <w:pPr>
              <w:pStyle w:val="TableParagraph"/>
              <w:rPr>
                <w:sz w:val="18"/>
              </w:rPr>
            </w:pPr>
            <w:r>
              <w:rPr>
                <w:sz w:val="18"/>
              </w:rPr>
              <w:t>Reynolds 434</w:t>
            </w:r>
          </w:p>
        </w:tc>
        <w:tc>
          <w:tcPr>
            <w:tcW w:w="1366" w:type="dxa"/>
          </w:tcPr>
          <w:p w14:paraId="7913BB2D" w14:textId="77777777" w:rsidR="00626EB3" w:rsidRDefault="000125F2">
            <w:pPr>
              <w:pStyle w:val="TableParagraph"/>
              <w:rPr>
                <w:sz w:val="18"/>
              </w:rPr>
            </w:pPr>
            <w:r>
              <w:rPr>
                <w:sz w:val="18"/>
              </w:rPr>
              <w:t xml:space="preserve">Tue and Thu </w:t>
            </w:r>
          </w:p>
          <w:p w14:paraId="29A3D7B3" w14:textId="3CFE82A0" w:rsidR="000125F2" w:rsidRPr="00743404" w:rsidRDefault="00E32C4C">
            <w:pPr>
              <w:pStyle w:val="TableParagraph"/>
              <w:rPr>
                <w:sz w:val="18"/>
              </w:rPr>
            </w:pPr>
            <w:r>
              <w:rPr>
                <w:sz w:val="18"/>
              </w:rPr>
              <w:t>By appointment</w:t>
            </w:r>
          </w:p>
        </w:tc>
        <w:tc>
          <w:tcPr>
            <w:tcW w:w="1172" w:type="dxa"/>
          </w:tcPr>
          <w:p w14:paraId="0D96C22D" w14:textId="2EF0BB60" w:rsidR="00626EB3" w:rsidRPr="00743404" w:rsidRDefault="000125F2">
            <w:pPr>
              <w:pStyle w:val="TableParagraph"/>
              <w:rPr>
                <w:sz w:val="18"/>
              </w:rPr>
            </w:pPr>
            <w:r>
              <w:rPr>
                <w:sz w:val="18"/>
              </w:rPr>
              <w:t>n/a</w:t>
            </w:r>
          </w:p>
        </w:tc>
        <w:tc>
          <w:tcPr>
            <w:tcW w:w="2178" w:type="dxa"/>
          </w:tcPr>
          <w:p w14:paraId="6BA3EB26" w14:textId="13EC9866" w:rsidR="00626EB3" w:rsidRPr="00743404" w:rsidRDefault="000125F2">
            <w:pPr>
              <w:pStyle w:val="TableParagraph"/>
              <w:rPr>
                <w:sz w:val="18"/>
              </w:rPr>
            </w:pPr>
            <w:r>
              <w:rPr>
                <w:sz w:val="18"/>
              </w:rPr>
              <w:t>Sj75@aub.edu.lb</w:t>
            </w:r>
          </w:p>
        </w:tc>
      </w:tr>
    </w:tbl>
    <w:p w14:paraId="49C954E7" w14:textId="77777777" w:rsidR="00626EB3" w:rsidRPr="00743404" w:rsidRDefault="00322E85">
      <w:pPr>
        <w:pStyle w:val="BodyText"/>
        <w:spacing w:before="4"/>
        <w:rPr>
          <w:b/>
        </w:rPr>
      </w:pPr>
      <w:r w:rsidRPr="00743404">
        <w:rPr>
          <w:noProof/>
        </w:rPr>
        <mc:AlternateContent>
          <mc:Choice Requires="wps">
            <w:drawing>
              <wp:anchor distT="0" distB="0" distL="0" distR="0" simplePos="0" relativeHeight="487588864" behindDoc="1" locked="0" layoutInCell="1" allowOverlap="1" wp14:anchorId="4AF4FAC8" wp14:editId="33459AE8">
                <wp:simplePos x="0" y="0"/>
                <wp:positionH relativeFrom="page">
                  <wp:posOffset>652272</wp:posOffset>
                </wp:positionH>
                <wp:positionV relativeFrom="paragraph">
                  <wp:posOffset>167252</wp:posOffset>
                </wp:positionV>
                <wp:extent cx="6243955" cy="19050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3955" cy="190500"/>
                        </a:xfrm>
                        <a:prstGeom prst="rect">
                          <a:avLst/>
                        </a:prstGeom>
                        <a:ln w="6096">
                          <a:solidFill>
                            <a:srgbClr val="000000"/>
                          </a:solidFill>
                          <a:prstDash val="solid"/>
                        </a:ln>
                      </wps:spPr>
                      <wps:txbx>
                        <w:txbxContent>
                          <w:p w14:paraId="3B04D64A" w14:textId="77777777" w:rsidR="00365C11" w:rsidRDefault="00365C11">
                            <w:pPr>
                              <w:spacing w:before="19"/>
                              <w:ind w:left="163"/>
                              <w:rPr>
                                <w:b/>
                              </w:rPr>
                            </w:pPr>
                            <w:r>
                              <w:rPr>
                                <w:b/>
                                <w:color w:val="840031"/>
                              </w:rPr>
                              <w:t>III.</w:t>
                            </w:r>
                            <w:r>
                              <w:rPr>
                                <w:b/>
                                <w:color w:val="840031"/>
                                <w:spacing w:val="76"/>
                              </w:rPr>
                              <w:t xml:space="preserve"> </w:t>
                            </w:r>
                            <w:r>
                              <w:rPr>
                                <w:b/>
                                <w:color w:val="840031"/>
                              </w:rPr>
                              <w:t>COURSE</w:t>
                            </w:r>
                            <w:r>
                              <w:rPr>
                                <w:b/>
                                <w:color w:val="840031"/>
                                <w:spacing w:val="-1"/>
                              </w:rPr>
                              <w:t xml:space="preserve"> </w:t>
                            </w:r>
                            <w:r>
                              <w:rPr>
                                <w:b/>
                                <w:color w:val="840031"/>
                                <w:spacing w:val="-2"/>
                              </w:rPr>
                              <w:t>DESCRIPTION</w:t>
                            </w:r>
                          </w:p>
                        </w:txbxContent>
                      </wps:txbx>
                      <wps:bodyPr wrap="square" lIns="0" tIns="0" rIns="0" bIns="0" rtlCol="0">
                        <a:noAutofit/>
                      </wps:bodyPr>
                    </wps:wsp>
                  </a:graphicData>
                </a:graphic>
              </wp:anchor>
            </w:drawing>
          </mc:Choice>
          <mc:Fallback>
            <w:pict>
              <v:shape w14:anchorId="4AF4FAC8" id="Textbox 5" o:spid="_x0000_s1028" type="#_x0000_t202" style="position:absolute;margin-left:51.35pt;margin-top:13.15pt;width:491.65pt;height:1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" filled="f" strokeweight=".48pt">
                <v:path arrowok="t"/>
                <v:textbox inset="0,0,0,0">
                  <w:txbxContent>
                    <w:p w14:paraId="3B04D64A" w14:textId="77777777" w:rsidR="00365C11" w:rsidRDefault="00365C11">
                      <w:pPr>
                        <w:spacing w:before="19"/>
                        <w:ind w:left="163"/>
                        <w:rPr>
                          <w:b/>
                        </w:rPr>
                      </w:pPr>
                      <w:r>
                        <w:rPr>
                          <w:b/>
                          <w:color w:val="840031"/>
                        </w:rPr>
                        <w:t>III.</w:t>
                      </w:r>
                      <w:r>
                        <w:rPr>
                          <w:b/>
                          <w:color w:val="840031"/>
                          <w:spacing w:val="76"/>
                        </w:rPr>
                        <w:t xml:space="preserve"> </w:t>
                      </w:r>
                      <w:r>
                        <w:rPr>
                          <w:b/>
                          <w:color w:val="840031"/>
                        </w:rPr>
                        <w:t>COURSE</w:t>
                      </w:r>
                      <w:r>
                        <w:rPr>
                          <w:b/>
                          <w:color w:val="840031"/>
                          <w:spacing w:val="-1"/>
                        </w:rPr>
                        <w:t xml:space="preserve"> </w:t>
                      </w:r>
                      <w:r>
                        <w:rPr>
                          <w:b/>
                          <w:color w:val="840031"/>
                          <w:spacing w:val="-2"/>
                        </w:rPr>
                        <w:t>DESCRIPTION</w:t>
                      </w:r>
                    </w:p>
                  </w:txbxContent>
                </v:textbox>
                <w10:wrap type="topAndBottom" anchorx="page"/>
              </v:shape>
            </w:pict>
          </mc:Fallback>
        </mc:AlternateContent>
      </w:r>
    </w:p>
    <w:p w14:paraId="25C361B6" w14:textId="77777777" w:rsidR="005A4BEA" w:rsidRDefault="005A4BEA" w:rsidP="005A4BEA">
      <w:pPr>
        <w:rPr>
          <w:color w:val="000000"/>
        </w:rPr>
      </w:pPr>
      <w:r>
        <w:rPr>
          <w:color w:val="000000"/>
        </w:rPr>
        <w:t xml:space="preserve"> </w:t>
      </w:r>
    </w:p>
    <w:p w14:paraId="03158A61" w14:textId="6FF5ADA4" w:rsidR="00743404" w:rsidRPr="00764FA3" w:rsidRDefault="00764FA3" w:rsidP="005A4BEA">
      <w:pPr>
        <w:ind w:left="432"/>
        <w:rPr>
          <w:rFonts w:asciiTheme="minorBidi" w:hAnsiTheme="minorBidi" w:cstheme="minorBidi"/>
          <w:color w:val="000000"/>
        </w:rPr>
      </w:pPr>
      <w:r w:rsidRPr="00764FA3">
        <w:rPr>
          <w:rFonts w:asciiTheme="minorBidi" w:hAnsiTheme="minorBidi" w:cstheme="minorBidi"/>
          <w:color w:val="000000" w:themeColor="text1"/>
        </w:rPr>
        <w:t>English 204 provides training in writing analyses, syntheses and critiques of advanced college-level texts. Throughout the semester, students polish their research skills by examining and evaluating different aspects of argumentation. The course culminates in an argumentative research paper.</w:t>
      </w:r>
    </w:p>
    <w:p w14:paraId="1489C984" w14:textId="77777777" w:rsidR="00764FA3" w:rsidRDefault="00764FA3" w:rsidP="005A4BEA">
      <w:pPr>
        <w:ind w:left="432"/>
        <w:rPr>
          <w:b/>
          <w:bCs/>
          <w:highlight w:val="green"/>
        </w:rPr>
      </w:pPr>
    </w:p>
    <w:p w14:paraId="7AD32C53" w14:textId="77777777" w:rsidR="00626EB3" w:rsidRPr="00743404" w:rsidRDefault="00322E85">
      <w:pPr>
        <w:pStyle w:val="BodyText"/>
        <w:spacing w:before="10"/>
        <w:rPr>
          <w:i/>
          <w:sz w:val="19"/>
        </w:rPr>
      </w:pPr>
      <w:r w:rsidRPr="00743404">
        <w:rPr>
          <w:noProof/>
        </w:rPr>
        <mc:AlternateContent>
          <mc:Choice Requires="wps">
            <w:drawing>
              <wp:anchor distT="0" distB="0" distL="0" distR="0" simplePos="0" relativeHeight="487589376" behindDoc="1" locked="0" layoutInCell="1" allowOverlap="1" wp14:anchorId="10547E5E" wp14:editId="14808596">
                <wp:simplePos x="0" y="0"/>
                <wp:positionH relativeFrom="page">
                  <wp:posOffset>652272</wp:posOffset>
                </wp:positionH>
                <wp:positionV relativeFrom="paragraph">
                  <wp:posOffset>164111</wp:posOffset>
                </wp:positionV>
                <wp:extent cx="6243955" cy="192405"/>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3955" cy="192405"/>
                        </a:xfrm>
                        <a:prstGeom prst="rect">
                          <a:avLst/>
                        </a:prstGeom>
                        <a:ln w="6096">
                          <a:solidFill>
                            <a:srgbClr val="000000"/>
                          </a:solidFill>
                          <a:prstDash val="solid"/>
                        </a:ln>
                      </wps:spPr>
                      <wps:txbx>
                        <w:txbxContent>
                          <w:p w14:paraId="10848091" w14:textId="77777777" w:rsidR="00365C11" w:rsidRDefault="00365C11">
                            <w:pPr>
                              <w:spacing w:before="19"/>
                              <w:ind w:left="139"/>
                              <w:rPr>
                                <w:b/>
                              </w:rPr>
                            </w:pPr>
                            <w:r>
                              <w:rPr>
                                <w:b/>
                                <w:color w:val="840031"/>
                              </w:rPr>
                              <w:t>IV.</w:t>
                            </w:r>
                            <w:r>
                              <w:rPr>
                                <w:b/>
                                <w:color w:val="840031"/>
                                <w:spacing w:val="73"/>
                              </w:rPr>
                              <w:t xml:space="preserve"> </w:t>
                            </w:r>
                            <w:r>
                              <w:rPr>
                                <w:b/>
                                <w:color w:val="840031"/>
                              </w:rPr>
                              <w:t>COURSE</w:t>
                            </w:r>
                            <w:r>
                              <w:rPr>
                                <w:b/>
                                <w:color w:val="840031"/>
                                <w:spacing w:val="-3"/>
                              </w:rPr>
                              <w:t xml:space="preserve"> </w:t>
                            </w:r>
                            <w:r>
                              <w:rPr>
                                <w:b/>
                                <w:color w:val="840031"/>
                              </w:rPr>
                              <w:t>LEARNING</w:t>
                            </w:r>
                            <w:r>
                              <w:rPr>
                                <w:b/>
                                <w:color w:val="840031"/>
                                <w:spacing w:val="-4"/>
                              </w:rPr>
                              <w:t xml:space="preserve"> </w:t>
                            </w:r>
                            <w:r>
                              <w:rPr>
                                <w:b/>
                                <w:color w:val="840031"/>
                                <w:spacing w:val="-2"/>
                              </w:rPr>
                              <w:t>OUTCOMES</w:t>
                            </w:r>
                          </w:p>
                        </w:txbxContent>
                      </wps:txbx>
                      <wps:bodyPr wrap="square" lIns="0" tIns="0" rIns="0" bIns="0" rtlCol="0">
                        <a:noAutofit/>
                      </wps:bodyPr>
                    </wps:wsp>
                  </a:graphicData>
                </a:graphic>
              </wp:anchor>
            </w:drawing>
          </mc:Choice>
          <mc:Fallback>
            <w:pict>
              <v:shape w14:anchorId="10547E5E" id="Textbox 6" o:spid="_x0000_s1029" type="#_x0000_t202" style="position:absolute;margin-left:51.35pt;margin-top:12.9pt;width:491.65pt;height:15.1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" filled="f" strokeweight=".48pt">
                <v:path arrowok="t"/>
                <v:textbox inset="0,0,0,0">
                  <w:txbxContent>
                    <w:p w14:paraId="10848091" w14:textId="77777777" w:rsidR="00365C11" w:rsidRDefault="00365C11">
                      <w:pPr>
                        <w:spacing w:before="19"/>
                        <w:ind w:left="139"/>
                        <w:rPr>
                          <w:b/>
                        </w:rPr>
                      </w:pPr>
                      <w:r>
                        <w:rPr>
                          <w:b/>
                          <w:color w:val="840031"/>
                        </w:rPr>
                        <w:t>IV.</w:t>
                      </w:r>
                      <w:r>
                        <w:rPr>
                          <w:b/>
                          <w:color w:val="840031"/>
                          <w:spacing w:val="73"/>
                        </w:rPr>
                        <w:t xml:space="preserve"> </w:t>
                      </w:r>
                      <w:r>
                        <w:rPr>
                          <w:b/>
                          <w:color w:val="840031"/>
                        </w:rPr>
                        <w:t>COURSE</w:t>
                      </w:r>
                      <w:r>
                        <w:rPr>
                          <w:b/>
                          <w:color w:val="840031"/>
                          <w:spacing w:val="-3"/>
                        </w:rPr>
                        <w:t xml:space="preserve"> </w:t>
                      </w:r>
                      <w:r>
                        <w:rPr>
                          <w:b/>
                          <w:color w:val="840031"/>
                        </w:rPr>
                        <w:t>LEARNING</w:t>
                      </w:r>
                      <w:r>
                        <w:rPr>
                          <w:b/>
                          <w:color w:val="840031"/>
                          <w:spacing w:val="-4"/>
                        </w:rPr>
                        <w:t xml:space="preserve"> </w:t>
                      </w:r>
                      <w:r>
                        <w:rPr>
                          <w:b/>
                          <w:color w:val="840031"/>
                          <w:spacing w:val="-2"/>
                        </w:rPr>
                        <w:t>OUTCOMES</w:t>
                      </w:r>
                    </w:p>
                  </w:txbxContent>
                </v:textbox>
                <w10:wrap type="topAndBottom" anchorx="page"/>
              </v:shape>
            </w:pict>
          </mc:Fallback>
        </mc:AlternateContent>
      </w:r>
    </w:p>
    <w:p w14:paraId="12585EF2" w14:textId="77777777" w:rsidR="00626EB3" w:rsidRPr="00743404" w:rsidRDefault="00626EB3">
      <w:pPr>
        <w:pStyle w:val="BodyText"/>
        <w:spacing w:before="3"/>
        <w:rPr>
          <w:i/>
          <w:sz w:val="22"/>
        </w:rPr>
      </w:pPr>
    </w:p>
    <w:p w14:paraId="633F27E1" w14:textId="2E4B5A3F" w:rsidR="00626EB3" w:rsidRPr="00764FA3" w:rsidRDefault="00322E85">
      <w:pPr>
        <w:ind w:left="520"/>
        <w:rPr>
          <w:rFonts w:asciiTheme="minorBidi" w:hAnsiTheme="minorBidi" w:cstheme="minorBidi"/>
          <w:i/>
        </w:rPr>
      </w:pPr>
      <w:r w:rsidRPr="00764FA3">
        <w:rPr>
          <w:rFonts w:asciiTheme="minorBidi" w:hAnsiTheme="minorBidi" w:cstheme="minorBidi"/>
          <w:i/>
        </w:rPr>
        <w:t>Upon</w:t>
      </w:r>
      <w:r w:rsidRPr="00764FA3">
        <w:rPr>
          <w:rFonts w:asciiTheme="minorBidi" w:hAnsiTheme="minorBidi" w:cstheme="minorBidi"/>
          <w:i/>
          <w:spacing w:val="-7"/>
        </w:rPr>
        <w:t xml:space="preserve"> </w:t>
      </w:r>
      <w:r w:rsidRPr="00764FA3">
        <w:rPr>
          <w:rFonts w:asciiTheme="minorBidi" w:hAnsiTheme="minorBidi" w:cstheme="minorBidi"/>
          <w:i/>
        </w:rPr>
        <w:t>completion</w:t>
      </w:r>
      <w:r w:rsidRPr="00764FA3">
        <w:rPr>
          <w:rFonts w:asciiTheme="minorBidi" w:hAnsiTheme="minorBidi" w:cstheme="minorBidi"/>
          <w:i/>
          <w:spacing w:val="-5"/>
        </w:rPr>
        <w:t xml:space="preserve"> </w:t>
      </w:r>
      <w:r w:rsidRPr="00764FA3">
        <w:rPr>
          <w:rFonts w:asciiTheme="minorBidi" w:hAnsiTheme="minorBidi" w:cstheme="minorBidi"/>
          <w:i/>
        </w:rPr>
        <w:t>of</w:t>
      </w:r>
      <w:r w:rsidRPr="00764FA3">
        <w:rPr>
          <w:rFonts w:asciiTheme="minorBidi" w:hAnsiTheme="minorBidi" w:cstheme="minorBidi"/>
          <w:i/>
          <w:spacing w:val="-4"/>
        </w:rPr>
        <w:t xml:space="preserve"> </w:t>
      </w:r>
      <w:r w:rsidRPr="00764FA3">
        <w:rPr>
          <w:rFonts w:asciiTheme="minorBidi" w:hAnsiTheme="minorBidi" w:cstheme="minorBidi"/>
          <w:i/>
        </w:rPr>
        <w:t>the</w:t>
      </w:r>
      <w:r w:rsidRPr="00764FA3">
        <w:rPr>
          <w:rFonts w:asciiTheme="minorBidi" w:hAnsiTheme="minorBidi" w:cstheme="minorBidi"/>
          <w:i/>
          <w:spacing w:val="-6"/>
        </w:rPr>
        <w:t xml:space="preserve"> </w:t>
      </w:r>
      <w:r w:rsidRPr="00764FA3">
        <w:rPr>
          <w:rFonts w:asciiTheme="minorBidi" w:hAnsiTheme="minorBidi" w:cstheme="minorBidi"/>
          <w:i/>
        </w:rPr>
        <w:t>course,</w:t>
      </w:r>
      <w:r w:rsidRPr="00764FA3">
        <w:rPr>
          <w:rFonts w:asciiTheme="minorBidi" w:hAnsiTheme="minorBidi" w:cstheme="minorBidi"/>
          <w:i/>
          <w:spacing w:val="-4"/>
        </w:rPr>
        <w:t xml:space="preserve"> </w:t>
      </w:r>
      <w:r w:rsidRPr="00764FA3">
        <w:rPr>
          <w:rFonts w:asciiTheme="minorBidi" w:hAnsiTheme="minorBidi" w:cstheme="minorBidi"/>
          <w:i/>
        </w:rPr>
        <w:t>students</w:t>
      </w:r>
      <w:r w:rsidRPr="00764FA3">
        <w:rPr>
          <w:rFonts w:asciiTheme="minorBidi" w:hAnsiTheme="minorBidi" w:cstheme="minorBidi"/>
          <w:i/>
          <w:spacing w:val="-6"/>
        </w:rPr>
        <w:t xml:space="preserve"> </w:t>
      </w:r>
      <w:r w:rsidRPr="00764FA3">
        <w:rPr>
          <w:rFonts w:asciiTheme="minorBidi" w:hAnsiTheme="minorBidi" w:cstheme="minorBidi"/>
          <w:i/>
        </w:rPr>
        <w:t>will</w:t>
      </w:r>
      <w:r w:rsidRPr="00764FA3">
        <w:rPr>
          <w:rFonts w:asciiTheme="minorBidi" w:hAnsiTheme="minorBidi" w:cstheme="minorBidi"/>
          <w:i/>
          <w:spacing w:val="-4"/>
        </w:rPr>
        <w:t xml:space="preserve"> </w:t>
      </w:r>
      <w:r w:rsidRPr="00764FA3">
        <w:rPr>
          <w:rFonts w:asciiTheme="minorBidi" w:hAnsiTheme="minorBidi" w:cstheme="minorBidi"/>
          <w:i/>
        </w:rPr>
        <w:t>be</w:t>
      </w:r>
      <w:r w:rsidRPr="00764FA3">
        <w:rPr>
          <w:rFonts w:asciiTheme="minorBidi" w:hAnsiTheme="minorBidi" w:cstheme="minorBidi"/>
          <w:i/>
          <w:spacing w:val="-4"/>
        </w:rPr>
        <w:t xml:space="preserve"> </w:t>
      </w:r>
      <w:r w:rsidRPr="00764FA3">
        <w:rPr>
          <w:rFonts w:asciiTheme="minorBidi" w:hAnsiTheme="minorBidi" w:cstheme="minorBidi"/>
          <w:i/>
        </w:rPr>
        <w:t>able</w:t>
      </w:r>
      <w:r w:rsidRPr="00764FA3">
        <w:rPr>
          <w:rFonts w:asciiTheme="minorBidi" w:hAnsiTheme="minorBidi" w:cstheme="minorBidi"/>
          <w:i/>
          <w:spacing w:val="-4"/>
        </w:rPr>
        <w:t xml:space="preserve"> </w:t>
      </w:r>
      <w:r w:rsidR="000D43F8" w:rsidRPr="00764FA3">
        <w:rPr>
          <w:rFonts w:asciiTheme="minorBidi" w:hAnsiTheme="minorBidi" w:cstheme="minorBidi"/>
          <w:i/>
          <w:spacing w:val="-5"/>
        </w:rPr>
        <w:t>to</w:t>
      </w:r>
    </w:p>
    <w:p w14:paraId="04A458C4" w14:textId="77777777" w:rsidR="00764FA3" w:rsidRPr="00764FA3" w:rsidRDefault="00764FA3" w:rsidP="00764FA3">
      <w:pPr>
        <w:pStyle w:val="ListParagraph"/>
        <w:widowControl/>
        <w:numPr>
          <w:ilvl w:val="0"/>
          <w:numId w:val="34"/>
        </w:numPr>
        <w:autoSpaceDE/>
        <w:autoSpaceDN/>
        <w:ind w:left="936"/>
        <w:contextualSpacing/>
        <w:rPr>
          <w:rFonts w:asciiTheme="minorBidi" w:hAnsiTheme="minorBidi" w:cstheme="minorBidi"/>
        </w:rPr>
      </w:pPr>
      <w:r w:rsidRPr="00764FA3">
        <w:rPr>
          <w:rFonts w:asciiTheme="minorBidi" w:hAnsiTheme="minorBidi" w:cstheme="minorBidi"/>
          <w:spacing w:val="3"/>
          <w:shd w:val="clear" w:color="auto" w:fill="FFFFFF"/>
        </w:rPr>
        <w:t>Distinguish the</w:t>
      </w:r>
      <w:r w:rsidRPr="00764FA3">
        <w:rPr>
          <w:rFonts w:asciiTheme="minorBidi" w:hAnsiTheme="minorBidi" w:cstheme="minorBidi"/>
          <w:spacing w:val="3"/>
        </w:rPr>
        <w:t xml:space="preserve"> </w:t>
      </w:r>
      <w:r w:rsidRPr="00764FA3">
        <w:rPr>
          <w:rFonts w:asciiTheme="minorBidi" w:hAnsiTheme="minorBidi" w:cstheme="minorBidi"/>
          <w:spacing w:val="3"/>
          <w:shd w:val="clear" w:color="auto" w:fill="FFFFFF"/>
        </w:rPr>
        <w:t>elements and nuances of argumentation and other stylistic choices in a variety of college-level texts</w:t>
      </w:r>
    </w:p>
    <w:p w14:paraId="2FEE1CE3" w14:textId="77777777" w:rsidR="00764FA3" w:rsidRPr="00764FA3" w:rsidRDefault="00764FA3" w:rsidP="00764FA3">
      <w:pPr>
        <w:widowControl/>
        <w:numPr>
          <w:ilvl w:val="0"/>
          <w:numId w:val="34"/>
        </w:numPr>
        <w:autoSpaceDE/>
        <w:autoSpaceDN/>
        <w:ind w:left="936"/>
        <w:contextualSpacing/>
        <w:rPr>
          <w:rFonts w:asciiTheme="minorBidi" w:hAnsiTheme="minorBidi" w:cstheme="minorBidi"/>
        </w:rPr>
      </w:pPr>
      <w:r w:rsidRPr="00764FA3">
        <w:rPr>
          <w:rFonts w:asciiTheme="minorBidi" w:hAnsiTheme="minorBidi" w:cstheme="minorBidi"/>
        </w:rPr>
        <w:t xml:space="preserve">Design academic research projects applying recursive processes </w:t>
      </w:r>
    </w:p>
    <w:p w14:paraId="5CD70775" w14:textId="77777777" w:rsidR="00764FA3" w:rsidRPr="00764FA3" w:rsidRDefault="00764FA3" w:rsidP="00764FA3">
      <w:pPr>
        <w:widowControl/>
        <w:numPr>
          <w:ilvl w:val="0"/>
          <w:numId w:val="34"/>
        </w:numPr>
        <w:autoSpaceDE/>
        <w:autoSpaceDN/>
        <w:ind w:left="936"/>
        <w:contextualSpacing/>
        <w:rPr>
          <w:rFonts w:asciiTheme="minorBidi" w:hAnsiTheme="minorBidi" w:cstheme="minorBidi"/>
        </w:rPr>
      </w:pPr>
      <w:r w:rsidRPr="00764FA3">
        <w:rPr>
          <w:rFonts w:asciiTheme="minorBidi" w:hAnsiTheme="minorBidi" w:cstheme="minorBidi"/>
        </w:rPr>
        <w:t xml:space="preserve">Produce researched, well supported arguments in the form of a research paper </w:t>
      </w:r>
    </w:p>
    <w:p w14:paraId="4045E8EC" w14:textId="77777777" w:rsidR="00764FA3" w:rsidRPr="00764FA3" w:rsidRDefault="00764FA3" w:rsidP="00764FA3">
      <w:pPr>
        <w:widowControl/>
        <w:numPr>
          <w:ilvl w:val="0"/>
          <w:numId w:val="34"/>
        </w:numPr>
        <w:autoSpaceDE/>
        <w:autoSpaceDN/>
        <w:ind w:left="936"/>
        <w:contextualSpacing/>
        <w:rPr>
          <w:rFonts w:asciiTheme="minorBidi" w:hAnsiTheme="minorBidi" w:cstheme="minorBidi"/>
        </w:rPr>
      </w:pPr>
      <w:r w:rsidRPr="00764FA3">
        <w:rPr>
          <w:rFonts w:asciiTheme="minorBidi" w:hAnsiTheme="minorBidi" w:cstheme="minorBidi"/>
        </w:rPr>
        <w:t xml:space="preserve">Evaluate critically information sources for relevance, reliability, accuracy and currency </w:t>
      </w:r>
    </w:p>
    <w:p w14:paraId="55058245" w14:textId="77777777" w:rsidR="00764FA3" w:rsidRPr="00764FA3" w:rsidRDefault="00764FA3" w:rsidP="00764FA3">
      <w:pPr>
        <w:widowControl/>
        <w:numPr>
          <w:ilvl w:val="0"/>
          <w:numId w:val="34"/>
        </w:numPr>
        <w:autoSpaceDE/>
        <w:autoSpaceDN/>
        <w:ind w:left="936"/>
        <w:contextualSpacing/>
        <w:rPr>
          <w:rFonts w:asciiTheme="minorBidi" w:hAnsiTheme="minorBidi" w:cstheme="minorBidi"/>
        </w:rPr>
      </w:pPr>
      <w:r w:rsidRPr="00764FA3">
        <w:rPr>
          <w:rFonts w:asciiTheme="minorBidi" w:hAnsiTheme="minorBidi" w:cstheme="minorBidi"/>
        </w:rPr>
        <w:t>Use collaboration in written and oral communication to create a discourse community</w:t>
      </w:r>
    </w:p>
    <w:p w14:paraId="4F63776B" w14:textId="77777777" w:rsidR="00764FA3" w:rsidRPr="00764FA3" w:rsidRDefault="00764FA3" w:rsidP="00764FA3">
      <w:pPr>
        <w:widowControl/>
        <w:numPr>
          <w:ilvl w:val="0"/>
          <w:numId w:val="34"/>
        </w:numPr>
        <w:autoSpaceDE/>
        <w:autoSpaceDN/>
        <w:ind w:left="936"/>
        <w:contextualSpacing/>
        <w:rPr>
          <w:rFonts w:asciiTheme="minorBidi" w:hAnsiTheme="minorBidi" w:cstheme="minorBidi"/>
        </w:rPr>
      </w:pPr>
      <w:r w:rsidRPr="00764FA3">
        <w:rPr>
          <w:rFonts w:asciiTheme="minorBidi" w:hAnsiTheme="minorBidi" w:cstheme="minorBidi"/>
        </w:rPr>
        <w:t>Reflect on own thinking, writing and learning</w:t>
      </w:r>
    </w:p>
    <w:p w14:paraId="35E9225B" w14:textId="77777777" w:rsidR="00764FA3" w:rsidRPr="00764FA3" w:rsidRDefault="00764FA3" w:rsidP="00764FA3">
      <w:pPr>
        <w:widowControl/>
        <w:numPr>
          <w:ilvl w:val="0"/>
          <w:numId w:val="34"/>
        </w:numPr>
        <w:shd w:val="clear" w:color="auto" w:fill="FFFFFF" w:themeFill="background1"/>
        <w:autoSpaceDE/>
        <w:autoSpaceDN/>
        <w:ind w:left="936"/>
        <w:contextualSpacing/>
        <w:rPr>
          <w:rFonts w:asciiTheme="minorBidi" w:hAnsiTheme="minorBidi" w:cstheme="minorBidi"/>
        </w:rPr>
      </w:pPr>
      <w:r w:rsidRPr="00764FA3">
        <w:rPr>
          <w:rFonts w:asciiTheme="minorBidi" w:hAnsiTheme="minorBidi" w:cstheme="minorBidi"/>
        </w:rPr>
        <w:t xml:space="preserve">Apply masterfully conventions of language and usage in all their work </w:t>
      </w:r>
    </w:p>
    <w:p w14:paraId="4BD7D8C5" w14:textId="77777777" w:rsidR="00764FA3" w:rsidRPr="00764FA3" w:rsidRDefault="00764FA3" w:rsidP="00764FA3">
      <w:pPr>
        <w:widowControl/>
        <w:numPr>
          <w:ilvl w:val="0"/>
          <w:numId w:val="34"/>
        </w:numPr>
        <w:shd w:val="clear" w:color="auto" w:fill="FFFFFF" w:themeFill="background1"/>
        <w:autoSpaceDE/>
        <w:autoSpaceDN/>
        <w:ind w:left="936"/>
        <w:contextualSpacing/>
        <w:rPr>
          <w:rFonts w:asciiTheme="minorBidi" w:hAnsiTheme="minorBidi" w:cstheme="minorBidi"/>
        </w:rPr>
      </w:pPr>
      <w:r w:rsidRPr="00764FA3">
        <w:rPr>
          <w:rFonts w:asciiTheme="minorBidi" w:hAnsiTheme="minorBidi" w:cstheme="minorBidi"/>
        </w:rPr>
        <w:t>Apply ethical standards in all their course work</w:t>
      </w:r>
    </w:p>
    <w:p w14:paraId="3ABBDFCA" w14:textId="426E4144" w:rsidR="00743404" w:rsidRPr="00764FA3" w:rsidRDefault="00743404" w:rsidP="005A4BEA">
      <w:pPr>
        <w:pStyle w:val="ListParagraph"/>
        <w:ind w:left="1240" w:firstLine="0"/>
        <w:rPr>
          <w:rFonts w:asciiTheme="minorBidi" w:hAnsiTheme="minorBidi" w:cstheme="minorBidi"/>
          <w:bCs/>
          <w:lang w:eastAsia="en-GB"/>
        </w:rPr>
      </w:pPr>
    </w:p>
    <w:p w14:paraId="431DEADD" w14:textId="77777777" w:rsidR="0055152C" w:rsidRDefault="0055152C">
      <w:pPr>
        <w:pStyle w:val="BodyText"/>
        <w:spacing w:before="9"/>
      </w:pPr>
    </w:p>
    <w:p w14:paraId="4BE2E110" w14:textId="5E782B31" w:rsidR="00626EB3" w:rsidRDefault="00322E85">
      <w:pPr>
        <w:pStyle w:val="BodyText"/>
        <w:spacing w:before="9"/>
      </w:pPr>
      <w:r>
        <w:rPr>
          <w:noProof/>
        </w:rPr>
        <mc:AlternateContent>
          <mc:Choice Requires="wps">
            <w:drawing>
              <wp:anchor distT="0" distB="0" distL="0" distR="0" simplePos="0" relativeHeight="487589888" behindDoc="1" locked="0" layoutInCell="1" allowOverlap="1" wp14:anchorId="21919021" wp14:editId="68530426">
                <wp:simplePos x="0" y="0"/>
                <wp:positionH relativeFrom="page">
                  <wp:posOffset>652272</wp:posOffset>
                </wp:positionH>
                <wp:positionV relativeFrom="paragraph">
                  <wp:posOffset>170430</wp:posOffset>
                </wp:positionV>
                <wp:extent cx="6243955" cy="19240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3955" cy="192405"/>
                        </a:xfrm>
                        <a:prstGeom prst="rect">
                          <a:avLst/>
                        </a:prstGeom>
                        <a:ln w="6096">
                          <a:solidFill>
                            <a:srgbClr val="000000"/>
                          </a:solidFill>
                          <a:prstDash val="solid"/>
                        </a:ln>
                      </wps:spPr>
                      <wps:txbx>
                        <w:txbxContent>
                          <w:p w14:paraId="5F346B89" w14:textId="77777777" w:rsidR="00365C11" w:rsidRDefault="00365C11">
                            <w:pPr>
                              <w:spacing w:before="19"/>
                              <w:ind w:left="199"/>
                              <w:rPr>
                                <w:b/>
                              </w:rPr>
                            </w:pPr>
                            <w:r>
                              <w:rPr>
                                <w:b/>
                                <w:color w:val="840031"/>
                              </w:rPr>
                              <w:t>V.</w:t>
                            </w:r>
                            <w:r>
                              <w:rPr>
                                <w:b/>
                                <w:color w:val="840031"/>
                                <w:spacing w:val="74"/>
                              </w:rPr>
                              <w:t xml:space="preserve"> </w:t>
                            </w:r>
                            <w:r>
                              <w:rPr>
                                <w:b/>
                                <w:color w:val="840031"/>
                              </w:rPr>
                              <w:t>PROGRAM</w:t>
                            </w:r>
                            <w:r>
                              <w:rPr>
                                <w:b/>
                                <w:color w:val="840031"/>
                                <w:spacing w:val="-4"/>
                              </w:rPr>
                              <w:t xml:space="preserve"> </w:t>
                            </w:r>
                            <w:r>
                              <w:rPr>
                                <w:b/>
                                <w:color w:val="840031"/>
                              </w:rPr>
                              <w:t>LEARNING</w:t>
                            </w:r>
                            <w:r>
                              <w:rPr>
                                <w:b/>
                                <w:color w:val="840031"/>
                                <w:spacing w:val="-7"/>
                              </w:rPr>
                              <w:t xml:space="preserve"> </w:t>
                            </w:r>
                            <w:r>
                              <w:rPr>
                                <w:b/>
                                <w:color w:val="840031"/>
                              </w:rPr>
                              <w:t>OUTCOMES</w:t>
                            </w:r>
                            <w:r>
                              <w:rPr>
                                <w:b/>
                                <w:color w:val="840031"/>
                                <w:spacing w:val="-5"/>
                              </w:rPr>
                              <w:t xml:space="preserve"> </w:t>
                            </w:r>
                            <w:r>
                              <w:rPr>
                                <w:b/>
                                <w:color w:val="840031"/>
                              </w:rPr>
                              <w:t>ADDRESSED</w:t>
                            </w:r>
                            <w:r>
                              <w:rPr>
                                <w:b/>
                                <w:color w:val="840031"/>
                                <w:spacing w:val="-4"/>
                              </w:rPr>
                              <w:t xml:space="preserve"> </w:t>
                            </w:r>
                            <w:r>
                              <w:rPr>
                                <w:b/>
                                <w:color w:val="840031"/>
                              </w:rPr>
                              <w:t>IN</w:t>
                            </w:r>
                            <w:r>
                              <w:rPr>
                                <w:b/>
                                <w:color w:val="840031"/>
                                <w:spacing w:val="-6"/>
                              </w:rPr>
                              <w:t xml:space="preserve"> </w:t>
                            </w:r>
                            <w:r>
                              <w:rPr>
                                <w:b/>
                                <w:color w:val="840031"/>
                              </w:rPr>
                              <w:t>THE</w:t>
                            </w:r>
                            <w:r>
                              <w:rPr>
                                <w:b/>
                                <w:color w:val="840031"/>
                                <w:spacing w:val="-3"/>
                              </w:rPr>
                              <w:t xml:space="preserve"> </w:t>
                            </w:r>
                            <w:r>
                              <w:rPr>
                                <w:b/>
                                <w:color w:val="840031"/>
                                <w:spacing w:val="-2"/>
                              </w:rPr>
                              <w:t>COURSE</w:t>
                            </w:r>
                          </w:p>
                        </w:txbxContent>
                      </wps:txbx>
                      <wps:bodyPr wrap="square" lIns="0" tIns="0" rIns="0" bIns="0" rtlCol="0">
                        <a:noAutofit/>
                      </wps:bodyPr>
                    </wps:wsp>
                  </a:graphicData>
                </a:graphic>
              </wp:anchor>
            </w:drawing>
          </mc:Choice>
          <mc:Fallback>
            <w:pict>
              <v:shape w14:anchorId="21919021" id="Textbox 7" o:spid="_x0000_s1030" type="#_x0000_t202" style="position:absolute;margin-left:51.35pt;margin-top:13.4pt;width:491.65pt;height:15.1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" filled="f" strokeweight=".48pt">
                <v:path arrowok="t"/>
                <v:textbox inset="0,0,0,0">
                  <w:txbxContent>
                    <w:p w14:paraId="5F346B89" w14:textId="77777777" w:rsidR="00365C11" w:rsidRDefault="00365C11">
                      <w:pPr>
                        <w:spacing w:before="19"/>
                        <w:ind w:left="199"/>
                        <w:rPr>
                          <w:b/>
                        </w:rPr>
                      </w:pPr>
                      <w:r>
                        <w:rPr>
                          <w:b/>
                          <w:color w:val="840031"/>
                        </w:rPr>
                        <w:t>V.</w:t>
                      </w:r>
                      <w:r>
                        <w:rPr>
                          <w:b/>
                          <w:color w:val="840031"/>
                          <w:spacing w:val="74"/>
                        </w:rPr>
                        <w:t xml:space="preserve"> </w:t>
                      </w:r>
                      <w:r>
                        <w:rPr>
                          <w:b/>
                          <w:color w:val="840031"/>
                        </w:rPr>
                        <w:t>PROGRAM</w:t>
                      </w:r>
                      <w:r>
                        <w:rPr>
                          <w:b/>
                          <w:color w:val="840031"/>
                          <w:spacing w:val="-4"/>
                        </w:rPr>
                        <w:t xml:space="preserve"> </w:t>
                      </w:r>
                      <w:r>
                        <w:rPr>
                          <w:b/>
                          <w:color w:val="840031"/>
                        </w:rPr>
                        <w:t>LEARNING</w:t>
                      </w:r>
                      <w:r>
                        <w:rPr>
                          <w:b/>
                          <w:color w:val="840031"/>
                          <w:spacing w:val="-7"/>
                        </w:rPr>
                        <w:t xml:space="preserve"> </w:t>
                      </w:r>
                      <w:r>
                        <w:rPr>
                          <w:b/>
                          <w:color w:val="840031"/>
                        </w:rPr>
                        <w:t>OUTCOMES</w:t>
                      </w:r>
                      <w:r>
                        <w:rPr>
                          <w:b/>
                          <w:color w:val="840031"/>
                          <w:spacing w:val="-5"/>
                        </w:rPr>
                        <w:t xml:space="preserve"> </w:t>
                      </w:r>
                      <w:r>
                        <w:rPr>
                          <w:b/>
                          <w:color w:val="840031"/>
                        </w:rPr>
                        <w:t>ADDRESSED</w:t>
                      </w:r>
                      <w:r>
                        <w:rPr>
                          <w:b/>
                          <w:color w:val="840031"/>
                          <w:spacing w:val="-4"/>
                        </w:rPr>
                        <w:t xml:space="preserve"> </w:t>
                      </w:r>
                      <w:r>
                        <w:rPr>
                          <w:b/>
                          <w:color w:val="840031"/>
                        </w:rPr>
                        <w:t>IN</w:t>
                      </w:r>
                      <w:r>
                        <w:rPr>
                          <w:b/>
                          <w:color w:val="840031"/>
                          <w:spacing w:val="-6"/>
                        </w:rPr>
                        <w:t xml:space="preserve"> </w:t>
                      </w:r>
                      <w:r>
                        <w:rPr>
                          <w:b/>
                          <w:color w:val="840031"/>
                        </w:rPr>
                        <w:t>THE</w:t>
                      </w:r>
                      <w:r>
                        <w:rPr>
                          <w:b/>
                          <w:color w:val="840031"/>
                          <w:spacing w:val="-3"/>
                        </w:rPr>
                        <w:t xml:space="preserve"> </w:t>
                      </w:r>
                      <w:r>
                        <w:rPr>
                          <w:b/>
                          <w:color w:val="840031"/>
                          <w:spacing w:val="-2"/>
                        </w:rPr>
                        <w:t>COURSE</w:t>
                      </w:r>
                    </w:p>
                  </w:txbxContent>
                </v:textbox>
                <w10:wrap type="topAndBottom" anchorx="page"/>
              </v:shape>
            </w:pict>
          </mc:Fallback>
        </mc:AlternateContent>
      </w:r>
    </w:p>
    <w:p w14:paraId="477DA075" w14:textId="77777777" w:rsidR="00947A9B" w:rsidRDefault="00947A9B">
      <w:pPr>
        <w:ind w:left="520"/>
        <w:rPr>
          <w:sz w:val="20"/>
          <w:szCs w:val="20"/>
        </w:rPr>
      </w:pPr>
    </w:p>
    <w:p w14:paraId="25A5B739" w14:textId="206A2BA1" w:rsidR="00626EB3" w:rsidRPr="009E5EBD" w:rsidRDefault="009E5EBD">
      <w:pPr>
        <w:ind w:left="520"/>
        <w:rPr>
          <w:spacing w:val="-2"/>
          <w:sz w:val="20"/>
          <w:szCs w:val="20"/>
        </w:rPr>
      </w:pPr>
      <w:r w:rsidRPr="009E5EBD">
        <w:rPr>
          <w:sz w:val="20"/>
          <w:szCs w:val="20"/>
        </w:rPr>
        <w:t xml:space="preserve">The course addresses </w:t>
      </w:r>
      <w:r w:rsidRPr="009E5EBD">
        <w:rPr>
          <w:spacing w:val="-6"/>
          <w:sz w:val="20"/>
          <w:szCs w:val="20"/>
        </w:rPr>
        <w:t>the</w:t>
      </w:r>
      <w:r w:rsidRPr="009E5EBD">
        <w:rPr>
          <w:sz w:val="20"/>
          <w:szCs w:val="20"/>
        </w:rPr>
        <w:t xml:space="preserve"> following</w:t>
      </w:r>
      <w:r w:rsidR="00322E85" w:rsidRPr="009E5EBD">
        <w:rPr>
          <w:spacing w:val="-3"/>
          <w:sz w:val="20"/>
          <w:szCs w:val="20"/>
        </w:rPr>
        <w:t xml:space="preserve"> </w:t>
      </w:r>
      <w:r w:rsidR="00322E85" w:rsidRPr="009E5EBD">
        <w:rPr>
          <w:sz w:val="20"/>
          <w:szCs w:val="20"/>
        </w:rPr>
        <w:t>program</w:t>
      </w:r>
      <w:r w:rsidR="00322E85" w:rsidRPr="009E5EBD">
        <w:rPr>
          <w:spacing w:val="-3"/>
          <w:sz w:val="20"/>
          <w:szCs w:val="20"/>
        </w:rPr>
        <w:t xml:space="preserve"> </w:t>
      </w:r>
      <w:r w:rsidR="00322E85" w:rsidRPr="009E5EBD">
        <w:rPr>
          <w:sz w:val="20"/>
          <w:szCs w:val="20"/>
        </w:rPr>
        <w:t>learning</w:t>
      </w:r>
      <w:r w:rsidR="00322E85" w:rsidRPr="009E5EBD">
        <w:rPr>
          <w:spacing w:val="-9"/>
          <w:sz w:val="20"/>
          <w:szCs w:val="20"/>
        </w:rPr>
        <w:t xml:space="preserve"> </w:t>
      </w:r>
      <w:r w:rsidR="00322E85" w:rsidRPr="009E5EBD">
        <w:rPr>
          <w:sz w:val="20"/>
          <w:szCs w:val="20"/>
        </w:rPr>
        <w:t>outcomes</w:t>
      </w:r>
      <w:r w:rsidRPr="009E5EBD">
        <w:rPr>
          <w:spacing w:val="-3"/>
          <w:sz w:val="20"/>
          <w:szCs w:val="20"/>
        </w:rPr>
        <w:t xml:space="preserve"> at </w:t>
      </w:r>
      <w:r w:rsidRPr="00CA2E3D">
        <w:rPr>
          <w:b/>
          <w:spacing w:val="-3"/>
          <w:sz w:val="20"/>
          <w:szCs w:val="20"/>
          <w:u w:val="single"/>
        </w:rPr>
        <w:t xml:space="preserve">the </w:t>
      </w:r>
      <w:r w:rsidR="000E5DEE">
        <w:rPr>
          <w:b/>
          <w:spacing w:val="-3"/>
          <w:sz w:val="20"/>
          <w:szCs w:val="20"/>
          <w:u w:val="single"/>
        </w:rPr>
        <w:t>exit/assessment</w:t>
      </w:r>
      <w:r w:rsidRPr="00CA2E3D">
        <w:rPr>
          <w:b/>
          <w:spacing w:val="-3"/>
          <w:sz w:val="20"/>
          <w:szCs w:val="20"/>
          <w:u w:val="single"/>
        </w:rPr>
        <w:t xml:space="preserve"> level</w:t>
      </w:r>
      <w:r w:rsidR="00322E85" w:rsidRPr="009E5EBD">
        <w:rPr>
          <w:spacing w:val="-2"/>
          <w:sz w:val="20"/>
          <w:szCs w:val="20"/>
        </w:rPr>
        <w:t>.</w:t>
      </w:r>
    </w:p>
    <w:p w14:paraId="02CA4552" w14:textId="77777777" w:rsidR="00A52F08" w:rsidRDefault="00A52F08" w:rsidP="009E5EBD">
      <w:pPr>
        <w:widowControl/>
        <w:shd w:val="clear" w:color="auto" w:fill="FFFFFF"/>
        <w:autoSpaceDE/>
        <w:autoSpaceDN/>
        <w:ind w:left="576"/>
        <w:rPr>
          <w:rFonts w:eastAsia="Times New Roman"/>
          <w:sz w:val="20"/>
          <w:szCs w:val="20"/>
        </w:rPr>
      </w:pPr>
    </w:p>
    <w:p w14:paraId="3E441B7A" w14:textId="5AE0F2AA" w:rsidR="00743404" w:rsidRPr="00743404" w:rsidRDefault="00743404" w:rsidP="009E5EBD">
      <w:pPr>
        <w:widowControl/>
        <w:shd w:val="clear" w:color="auto" w:fill="FFFFFF"/>
        <w:autoSpaceDE/>
        <w:autoSpaceDN/>
        <w:ind w:left="576"/>
        <w:rPr>
          <w:rFonts w:eastAsia="Times New Roman"/>
          <w:sz w:val="20"/>
          <w:szCs w:val="20"/>
        </w:rPr>
      </w:pPr>
      <w:r w:rsidRPr="009E5EBD">
        <w:rPr>
          <w:rFonts w:eastAsia="Times New Roman"/>
          <w:sz w:val="20"/>
          <w:szCs w:val="20"/>
        </w:rPr>
        <w:t>1.</w:t>
      </w:r>
      <w:r w:rsidR="009E5EBD">
        <w:rPr>
          <w:rFonts w:eastAsia="Times New Roman"/>
          <w:sz w:val="20"/>
          <w:szCs w:val="20"/>
        </w:rPr>
        <w:t xml:space="preserve">    </w:t>
      </w:r>
      <w:r w:rsidRPr="00743404">
        <w:rPr>
          <w:rFonts w:eastAsia="Times New Roman"/>
          <w:sz w:val="20"/>
          <w:szCs w:val="20"/>
        </w:rPr>
        <w:t>Read a variety of texts critically to discover meaning and challenge their ideas. </w:t>
      </w:r>
    </w:p>
    <w:p w14:paraId="55DEF98D" w14:textId="77777777" w:rsidR="00743404" w:rsidRPr="00743404" w:rsidRDefault="00743404" w:rsidP="009E5EBD">
      <w:pPr>
        <w:widowControl/>
        <w:shd w:val="clear" w:color="auto" w:fill="FFFFFF"/>
        <w:autoSpaceDE/>
        <w:autoSpaceDN/>
        <w:ind w:left="576"/>
        <w:rPr>
          <w:rFonts w:eastAsia="Times New Roman"/>
          <w:sz w:val="20"/>
          <w:szCs w:val="20"/>
        </w:rPr>
      </w:pPr>
      <w:r w:rsidRPr="00743404">
        <w:rPr>
          <w:rFonts w:eastAsia="Times New Roman"/>
          <w:sz w:val="20"/>
          <w:szCs w:val="20"/>
        </w:rPr>
        <w:t>2.    Analyze texts from multiple genres through the context of their rhetorical situation and related</w:t>
      </w:r>
    </w:p>
    <w:p w14:paraId="66187514" w14:textId="0361B6D7" w:rsidR="00743404" w:rsidRPr="00743404" w:rsidRDefault="009E5EBD" w:rsidP="00E440E5">
      <w:pPr>
        <w:widowControl/>
        <w:shd w:val="clear" w:color="auto" w:fill="FFFFFF"/>
        <w:autoSpaceDE/>
        <w:autoSpaceDN/>
        <w:ind w:left="576"/>
        <w:rPr>
          <w:rFonts w:eastAsia="Times New Roman"/>
          <w:sz w:val="20"/>
          <w:szCs w:val="20"/>
        </w:rPr>
      </w:pPr>
      <w:r w:rsidRPr="009E5EBD">
        <w:rPr>
          <w:rFonts w:eastAsia="Times New Roman"/>
          <w:sz w:val="20"/>
          <w:szCs w:val="20"/>
        </w:rPr>
        <w:t>       </w:t>
      </w:r>
      <w:r w:rsidR="00E440E5">
        <w:rPr>
          <w:rFonts w:eastAsia="Times New Roman"/>
          <w:sz w:val="20"/>
          <w:szCs w:val="20"/>
        </w:rPr>
        <w:t>c</w:t>
      </w:r>
      <w:r w:rsidR="00E440E5" w:rsidRPr="009E5EBD">
        <w:rPr>
          <w:rFonts w:eastAsia="Times New Roman"/>
          <w:sz w:val="20"/>
          <w:szCs w:val="20"/>
        </w:rPr>
        <w:t>onventions</w:t>
      </w:r>
      <w:r w:rsidR="00030765">
        <w:rPr>
          <w:rFonts w:eastAsia="Times New Roman"/>
          <w:sz w:val="20"/>
          <w:szCs w:val="20"/>
        </w:rPr>
        <w:t>.</w:t>
      </w:r>
      <w:r w:rsidR="00743404" w:rsidRPr="00743404">
        <w:rPr>
          <w:rFonts w:eastAsia="Times New Roman"/>
          <w:sz w:val="20"/>
          <w:szCs w:val="20"/>
        </w:rPr>
        <w:br/>
        <w:t>3.    Collaborate to discover ideas a</w:t>
      </w:r>
      <w:r w:rsidRPr="009E5EBD">
        <w:rPr>
          <w:rFonts w:eastAsia="Times New Roman"/>
          <w:sz w:val="20"/>
          <w:szCs w:val="20"/>
        </w:rPr>
        <w:t>nd to compose and revise texts</w:t>
      </w:r>
      <w:r w:rsidR="00030765">
        <w:rPr>
          <w:rFonts w:eastAsia="Times New Roman"/>
          <w:sz w:val="20"/>
          <w:szCs w:val="20"/>
        </w:rPr>
        <w:t>.</w:t>
      </w:r>
    </w:p>
    <w:p w14:paraId="53507ED2" w14:textId="390A1F2A" w:rsidR="00743404" w:rsidRPr="00743404" w:rsidRDefault="00743404" w:rsidP="009E5EBD">
      <w:pPr>
        <w:widowControl/>
        <w:shd w:val="clear" w:color="auto" w:fill="FFFFFF"/>
        <w:autoSpaceDE/>
        <w:autoSpaceDN/>
        <w:ind w:left="576"/>
        <w:rPr>
          <w:rFonts w:eastAsia="Times New Roman"/>
          <w:sz w:val="20"/>
          <w:szCs w:val="20"/>
        </w:rPr>
      </w:pPr>
      <w:r w:rsidRPr="00743404">
        <w:rPr>
          <w:rFonts w:eastAsia="Times New Roman"/>
          <w:sz w:val="20"/>
          <w:szCs w:val="20"/>
        </w:rPr>
        <w:t>4.    Use flexible writing process strategies to generate, develop, revise, edit, and proofread texts,</w:t>
      </w:r>
      <w:r w:rsidRPr="00743404">
        <w:rPr>
          <w:rFonts w:eastAsia="Times New Roman"/>
          <w:sz w:val="20"/>
          <w:szCs w:val="20"/>
        </w:rPr>
        <w:br/>
        <w:t>       with judicious application of feedback (te</w:t>
      </w:r>
      <w:r w:rsidR="009E5EBD" w:rsidRPr="009E5EBD">
        <w:rPr>
          <w:rFonts w:eastAsia="Times New Roman"/>
          <w:sz w:val="20"/>
          <w:szCs w:val="20"/>
        </w:rPr>
        <w:t>acher, peer or self-reflection)</w:t>
      </w:r>
      <w:r w:rsidR="00030765">
        <w:rPr>
          <w:rFonts w:eastAsia="Times New Roman"/>
          <w:sz w:val="20"/>
          <w:szCs w:val="20"/>
        </w:rPr>
        <w:t>.</w:t>
      </w:r>
    </w:p>
    <w:p w14:paraId="521E101C" w14:textId="637E386A" w:rsidR="00743404" w:rsidRPr="00743404" w:rsidRDefault="00743404" w:rsidP="009E5EBD">
      <w:pPr>
        <w:widowControl/>
        <w:shd w:val="clear" w:color="auto" w:fill="FFFFFF"/>
        <w:autoSpaceDE/>
        <w:autoSpaceDN/>
        <w:ind w:left="576"/>
        <w:rPr>
          <w:rFonts w:eastAsia="Times New Roman"/>
          <w:sz w:val="20"/>
          <w:szCs w:val="20"/>
        </w:rPr>
      </w:pPr>
      <w:r w:rsidRPr="00743404">
        <w:rPr>
          <w:rFonts w:eastAsia="Times New Roman"/>
          <w:sz w:val="20"/>
          <w:szCs w:val="20"/>
        </w:rPr>
        <w:t>5.    Produce effective written communication that is sensit</w:t>
      </w:r>
      <w:r w:rsidR="00030765">
        <w:rPr>
          <w:rFonts w:eastAsia="Times New Roman"/>
          <w:sz w:val="20"/>
          <w:szCs w:val="20"/>
        </w:rPr>
        <w:t>ive to the rhetorical situation,</w:t>
      </w:r>
      <w:r w:rsidRPr="00743404">
        <w:rPr>
          <w:rFonts w:eastAsia="Times New Roman"/>
          <w:sz w:val="20"/>
          <w:szCs w:val="20"/>
        </w:rPr>
        <w:t> </w:t>
      </w:r>
      <w:r w:rsidRPr="00743404">
        <w:rPr>
          <w:rFonts w:eastAsia="Times New Roman"/>
          <w:sz w:val="20"/>
          <w:szCs w:val="20"/>
        </w:rPr>
        <w:br/>
        <w:t>       demonstrating appropriate choices at all levels (content, organization &amp; language or style).</w:t>
      </w:r>
    </w:p>
    <w:p w14:paraId="665CE97F" w14:textId="77777777" w:rsidR="00743404" w:rsidRPr="00743404" w:rsidRDefault="00743404" w:rsidP="009E5EBD">
      <w:pPr>
        <w:widowControl/>
        <w:shd w:val="clear" w:color="auto" w:fill="FFFFFF"/>
        <w:autoSpaceDE/>
        <w:autoSpaceDN/>
        <w:ind w:left="576"/>
        <w:rPr>
          <w:rFonts w:eastAsia="Times New Roman"/>
          <w:sz w:val="20"/>
          <w:szCs w:val="20"/>
        </w:rPr>
      </w:pPr>
      <w:r w:rsidRPr="00743404">
        <w:rPr>
          <w:rFonts w:eastAsia="Times New Roman"/>
          <w:sz w:val="20"/>
          <w:szCs w:val="20"/>
        </w:rPr>
        <w:t>6.    Purposefully and ethically integrate material from sources while clearly articulating their own</w:t>
      </w:r>
      <w:r w:rsidRPr="00743404">
        <w:rPr>
          <w:rFonts w:eastAsia="Times New Roman"/>
          <w:sz w:val="20"/>
          <w:szCs w:val="20"/>
        </w:rPr>
        <w:br/>
        <w:t>       argument (main message). </w:t>
      </w:r>
    </w:p>
    <w:p w14:paraId="53560F6D" w14:textId="77777777" w:rsidR="00743404" w:rsidRPr="009E5EBD" w:rsidRDefault="00743404">
      <w:pPr>
        <w:ind w:left="520"/>
        <w:rPr>
          <w:i/>
        </w:rPr>
      </w:pPr>
    </w:p>
    <w:p w14:paraId="0D13E543" w14:textId="77777777" w:rsidR="00626EB3" w:rsidRDefault="00322E85">
      <w:pPr>
        <w:pStyle w:val="BodyText"/>
        <w:ind w:left="462"/>
      </w:pPr>
      <w:r>
        <w:rPr>
          <w:noProof/>
        </w:rPr>
        <mc:AlternateContent>
          <mc:Choice Requires="wps">
            <w:drawing>
              <wp:inline distT="0" distB="0" distL="0" distR="0" wp14:anchorId="53D30E8E" wp14:editId="62E234E0">
                <wp:extent cx="6243955" cy="190500"/>
                <wp:effectExtent l="9525" t="0" r="0" b="9525"/>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3955" cy="190500"/>
                        </a:xfrm>
                        <a:prstGeom prst="rect">
                          <a:avLst/>
                        </a:prstGeom>
                        <a:ln w="6096">
                          <a:solidFill>
                            <a:srgbClr val="000000"/>
                          </a:solidFill>
                          <a:prstDash val="solid"/>
                        </a:ln>
                      </wps:spPr>
                      <wps:txbx>
                        <w:txbxContent>
                          <w:p w14:paraId="33868A33" w14:textId="751BC49E" w:rsidR="00365C11" w:rsidRDefault="00365C11">
                            <w:pPr>
                              <w:spacing w:before="19"/>
                              <w:ind w:left="139"/>
                              <w:rPr>
                                <w:b/>
                              </w:rPr>
                            </w:pPr>
                            <w:r>
                              <w:rPr>
                                <w:b/>
                                <w:color w:val="840031"/>
                              </w:rPr>
                              <w:t>VI.</w:t>
                            </w:r>
                            <w:r>
                              <w:rPr>
                                <w:b/>
                                <w:color w:val="840031"/>
                                <w:spacing w:val="73"/>
                              </w:rPr>
                              <w:t xml:space="preserve"> </w:t>
                            </w:r>
                            <w:r>
                              <w:rPr>
                                <w:b/>
                                <w:color w:val="840031"/>
                              </w:rPr>
                              <w:t>COURSE</w:t>
                            </w:r>
                            <w:r>
                              <w:rPr>
                                <w:b/>
                                <w:color w:val="840031"/>
                                <w:spacing w:val="-3"/>
                              </w:rPr>
                              <w:t xml:space="preserve"> </w:t>
                            </w:r>
                            <w:r>
                              <w:rPr>
                                <w:b/>
                                <w:color w:val="840031"/>
                              </w:rPr>
                              <w:t>RESOURCES</w:t>
                            </w:r>
                            <w:r>
                              <w:rPr>
                                <w:b/>
                                <w:color w:val="840031"/>
                                <w:spacing w:val="-3"/>
                              </w:rPr>
                              <w:t xml:space="preserve"> </w:t>
                            </w:r>
                            <w:r>
                              <w:rPr>
                                <w:b/>
                                <w:color w:val="840031"/>
                              </w:rPr>
                              <w:t>AND</w:t>
                            </w:r>
                            <w:r>
                              <w:rPr>
                                <w:b/>
                                <w:color w:val="840031"/>
                                <w:spacing w:val="-3"/>
                              </w:rPr>
                              <w:t xml:space="preserve"> </w:t>
                            </w:r>
                            <w:r>
                              <w:rPr>
                                <w:b/>
                                <w:color w:val="840031"/>
                                <w:spacing w:val="-2"/>
                              </w:rPr>
                              <w:t>REFERENCES*</w:t>
                            </w:r>
                          </w:p>
                        </w:txbxContent>
                      </wps:txbx>
                      <wps:bodyPr wrap="square" lIns="0" tIns="0" rIns="0" bIns="0" rtlCol="0">
                        <a:noAutofit/>
                      </wps:bodyPr>
                    </wps:wsp>
                  </a:graphicData>
                </a:graphic>
              </wp:inline>
            </w:drawing>
          </mc:Choice>
          <mc:Fallback>
            <w:pict>
              <v:shape w14:anchorId="53D30E8E" id="Textbox 8" o:spid="_x0000_s1031" type="#_x0000_t202" style="width:491.6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" filled="f" strokeweight=".48pt">
                <v:path arrowok="t"/>
                <v:textbox inset="0,0,0,0">
                  <w:txbxContent>
                    <w:p w14:paraId="33868A33" w14:textId="751BC49E" w:rsidR="00365C11" w:rsidRDefault="00365C11">
                      <w:pPr>
                        <w:spacing w:before="19"/>
                        <w:ind w:left="139"/>
                        <w:rPr>
                          <w:b/>
                        </w:rPr>
                      </w:pPr>
                      <w:r>
                        <w:rPr>
                          <w:b/>
                          <w:color w:val="840031"/>
                        </w:rPr>
                        <w:t>VI.</w:t>
                      </w:r>
                      <w:r>
                        <w:rPr>
                          <w:b/>
                          <w:color w:val="840031"/>
                          <w:spacing w:val="73"/>
                        </w:rPr>
                        <w:t xml:space="preserve"> </w:t>
                      </w:r>
                      <w:r>
                        <w:rPr>
                          <w:b/>
                          <w:color w:val="840031"/>
                        </w:rPr>
                        <w:t>COURSE</w:t>
                      </w:r>
                      <w:r>
                        <w:rPr>
                          <w:b/>
                          <w:color w:val="840031"/>
                          <w:spacing w:val="-3"/>
                        </w:rPr>
                        <w:t xml:space="preserve"> </w:t>
                      </w:r>
                      <w:r>
                        <w:rPr>
                          <w:b/>
                          <w:color w:val="840031"/>
                        </w:rPr>
                        <w:t>RESOURCES</w:t>
                      </w:r>
                      <w:r>
                        <w:rPr>
                          <w:b/>
                          <w:color w:val="840031"/>
                          <w:spacing w:val="-3"/>
                        </w:rPr>
                        <w:t xml:space="preserve"> </w:t>
                      </w:r>
                      <w:r>
                        <w:rPr>
                          <w:b/>
                          <w:color w:val="840031"/>
                        </w:rPr>
                        <w:t>AND</w:t>
                      </w:r>
                      <w:r>
                        <w:rPr>
                          <w:b/>
                          <w:color w:val="840031"/>
                          <w:spacing w:val="-3"/>
                        </w:rPr>
                        <w:t xml:space="preserve"> </w:t>
                      </w:r>
                      <w:r>
                        <w:rPr>
                          <w:b/>
                          <w:color w:val="840031"/>
                          <w:spacing w:val="-2"/>
                        </w:rPr>
                        <w:t>REFERENCES*</w:t>
                      </w:r>
                    </w:p>
                  </w:txbxContent>
                </v:textbox>
                <w10:anchorlock/>
              </v:shape>
            </w:pict>
          </mc:Fallback>
        </mc:AlternateContent>
      </w:r>
    </w:p>
    <w:p w14:paraId="3E7BCB19" w14:textId="77777777" w:rsidR="00AF3A67" w:rsidRDefault="00AF3A67" w:rsidP="009E5EBD">
      <w:pPr>
        <w:pStyle w:val="NormalWeb"/>
        <w:spacing w:before="0" w:beforeAutospacing="0" w:after="0" w:afterAutospacing="0"/>
        <w:ind w:left="288"/>
        <w:rPr>
          <w:rFonts w:ascii="Arial" w:hAnsi="Arial" w:cs="Arial"/>
          <w:b/>
          <w:bCs/>
          <w:sz w:val="22"/>
          <w:szCs w:val="22"/>
        </w:rPr>
      </w:pPr>
    </w:p>
    <w:p w14:paraId="1B61D2D0" w14:textId="20D6A1AF" w:rsidR="009E5EBD" w:rsidRPr="008C01C0" w:rsidRDefault="009E5EBD" w:rsidP="009E5EBD">
      <w:pPr>
        <w:pStyle w:val="NormalWeb"/>
        <w:spacing w:before="0" w:beforeAutospacing="0" w:after="0" w:afterAutospacing="0"/>
        <w:ind w:left="288"/>
        <w:rPr>
          <w:rFonts w:ascii="Arial" w:hAnsi="Arial" w:cs="Arial"/>
          <w:b/>
          <w:bCs/>
          <w:sz w:val="20"/>
          <w:szCs w:val="20"/>
        </w:rPr>
      </w:pPr>
      <w:r w:rsidRPr="008C01C0">
        <w:rPr>
          <w:rFonts w:ascii="Arial" w:hAnsi="Arial" w:cs="Arial"/>
          <w:b/>
          <w:bCs/>
          <w:sz w:val="20"/>
          <w:szCs w:val="20"/>
        </w:rPr>
        <w:t>Texts and materials on Moodle</w:t>
      </w:r>
    </w:p>
    <w:p w14:paraId="2109499D" w14:textId="480D7536" w:rsidR="00B93AA3" w:rsidRPr="00827793" w:rsidRDefault="00B93AA3" w:rsidP="00B93AA3">
      <w:pPr>
        <w:ind w:left="878" w:hanging="720"/>
        <w:rPr>
          <w:bCs/>
          <w:sz w:val="20"/>
          <w:szCs w:val="20"/>
        </w:rPr>
      </w:pPr>
      <w:r w:rsidRPr="00827793">
        <w:rPr>
          <w:bCs/>
          <w:sz w:val="20"/>
          <w:szCs w:val="20"/>
        </w:rPr>
        <w:t xml:space="preserve">Graff, G., &amp; Birkenstein, C. (2018) </w:t>
      </w:r>
      <w:r w:rsidRPr="00827793">
        <w:rPr>
          <w:bCs/>
          <w:i/>
          <w:sz w:val="20"/>
          <w:szCs w:val="20"/>
        </w:rPr>
        <w:t>They Say, I Say</w:t>
      </w:r>
      <w:r w:rsidRPr="00827793">
        <w:rPr>
          <w:bCs/>
          <w:sz w:val="20"/>
          <w:szCs w:val="20"/>
        </w:rPr>
        <w:t xml:space="preserve">: </w:t>
      </w:r>
      <w:r w:rsidRPr="00827793">
        <w:rPr>
          <w:bCs/>
          <w:i/>
          <w:iCs/>
          <w:sz w:val="20"/>
          <w:szCs w:val="20"/>
        </w:rPr>
        <w:t>The Moves That Matter</w:t>
      </w:r>
      <w:del w:id="0" w:author="Rima Deeb" w:date="2024-08-20T14:13:00Z">
        <w:r w:rsidRPr="00827793" w:rsidDel="008C2AEE">
          <w:rPr>
            <w:bCs/>
            <w:i/>
            <w:iCs/>
            <w:sz w:val="20"/>
            <w:szCs w:val="20"/>
          </w:rPr>
          <w:delText>s</w:delText>
        </w:r>
      </w:del>
      <w:r w:rsidRPr="00827793">
        <w:rPr>
          <w:bCs/>
          <w:i/>
          <w:iCs/>
          <w:sz w:val="20"/>
          <w:szCs w:val="20"/>
        </w:rPr>
        <w:t xml:space="preserve"> in Academic Writing. </w:t>
      </w:r>
      <w:r w:rsidRPr="00827793">
        <w:rPr>
          <w:bCs/>
          <w:iCs/>
          <w:sz w:val="20"/>
          <w:szCs w:val="20"/>
        </w:rPr>
        <w:t>New York: W.W</w:t>
      </w:r>
      <w:r w:rsidR="00660BF2" w:rsidRPr="00827793">
        <w:rPr>
          <w:bCs/>
          <w:iCs/>
          <w:sz w:val="20"/>
          <w:szCs w:val="20"/>
        </w:rPr>
        <w:t>.</w:t>
      </w:r>
      <w:r w:rsidRPr="00827793">
        <w:rPr>
          <w:bCs/>
          <w:iCs/>
          <w:sz w:val="20"/>
          <w:szCs w:val="20"/>
        </w:rPr>
        <w:t xml:space="preserve"> Norton.</w:t>
      </w:r>
      <w:r w:rsidRPr="00827793">
        <w:rPr>
          <w:bCs/>
          <w:sz w:val="20"/>
          <w:szCs w:val="20"/>
        </w:rPr>
        <w:t xml:space="preserve">  </w:t>
      </w:r>
    </w:p>
    <w:p w14:paraId="0BD10F31" w14:textId="3851C464" w:rsidR="001A13A2" w:rsidRPr="00827793" w:rsidRDefault="001A13A2" w:rsidP="00B93AA3">
      <w:pPr>
        <w:pStyle w:val="ListParagraph"/>
        <w:ind w:left="878" w:hanging="720"/>
        <w:rPr>
          <w:rFonts w:cs="Times New Roman"/>
          <w:sz w:val="20"/>
          <w:szCs w:val="20"/>
        </w:rPr>
      </w:pPr>
      <w:r w:rsidRPr="00827793">
        <w:rPr>
          <w:rFonts w:cs="Times New Roman"/>
          <w:sz w:val="20"/>
          <w:szCs w:val="20"/>
        </w:rPr>
        <w:t>Kirszner, L. G., &amp; Mandell, S. R. (2014).</w:t>
      </w:r>
      <w:r w:rsidRPr="00827793">
        <w:rPr>
          <w:rFonts w:cs="Times New Roman"/>
          <w:i/>
          <w:iCs/>
          <w:sz w:val="20"/>
          <w:szCs w:val="20"/>
        </w:rPr>
        <w:t>The Wadsworth Handbook. International Edition. 10</w:t>
      </w:r>
      <w:r w:rsidRPr="00827793">
        <w:rPr>
          <w:rFonts w:cs="Times New Roman"/>
          <w:i/>
          <w:iCs/>
          <w:sz w:val="20"/>
          <w:szCs w:val="20"/>
          <w:vertAlign w:val="superscript"/>
        </w:rPr>
        <w:t>th</w:t>
      </w:r>
      <w:r w:rsidRPr="00827793">
        <w:rPr>
          <w:rFonts w:cs="Times New Roman"/>
          <w:i/>
          <w:iCs/>
          <w:sz w:val="20"/>
          <w:szCs w:val="20"/>
        </w:rPr>
        <w:t xml:space="preserve"> ed. </w:t>
      </w:r>
      <w:r w:rsidRPr="00827793">
        <w:rPr>
          <w:rFonts w:cs="Times New Roman"/>
          <w:sz w:val="20"/>
          <w:szCs w:val="20"/>
        </w:rPr>
        <w:t xml:space="preserve">Australia: Wadsworth, Cengage Learning. </w:t>
      </w:r>
    </w:p>
    <w:p w14:paraId="22F862B0" w14:textId="28B547FC" w:rsidR="00B93AA3" w:rsidRPr="0055152C" w:rsidRDefault="00B93AA3" w:rsidP="00B93AA3">
      <w:pPr>
        <w:ind w:left="878" w:hanging="720"/>
        <w:rPr>
          <w:bCs/>
          <w:sz w:val="20"/>
          <w:szCs w:val="20"/>
        </w:rPr>
      </w:pPr>
      <w:r w:rsidRPr="00827793">
        <w:rPr>
          <w:bCs/>
          <w:sz w:val="20"/>
          <w:szCs w:val="20"/>
        </w:rPr>
        <w:t xml:space="preserve">Seyler, D. U. (2019). </w:t>
      </w:r>
      <w:r w:rsidRPr="00827793">
        <w:rPr>
          <w:bCs/>
          <w:i/>
          <w:sz w:val="20"/>
          <w:szCs w:val="20"/>
        </w:rPr>
        <w:t xml:space="preserve">Read, Reason, Write. </w:t>
      </w:r>
      <w:r w:rsidRPr="00827793">
        <w:rPr>
          <w:bCs/>
          <w:sz w:val="20"/>
          <w:szCs w:val="20"/>
        </w:rPr>
        <w:t>12</w:t>
      </w:r>
      <w:r w:rsidRPr="00827793">
        <w:rPr>
          <w:bCs/>
          <w:sz w:val="20"/>
          <w:szCs w:val="20"/>
          <w:vertAlign w:val="superscript"/>
        </w:rPr>
        <w:t>th</w:t>
      </w:r>
      <w:r w:rsidRPr="00827793">
        <w:rPr>
          <w:bCs/>
          <w:sz w:val="20"/>
          <w:szCs w:val="20"/>
        </w:rPr>
        <w:t xml:space="preserve"> ed. USA: McGraw-Hill Education.</w:t>
      </w:r>
    </w:p>
    <w:p w14:paraId="1DCED61A" w14:textId="77777777" w:rsidR="00B93AA3" w:rsidRPr="00B93AA3" w:rsidRDefault="00B93AA3" w:rsidP="00B93AA3">
      <w:pPr>
        <w:pStyle w:val="ListParagraph"/>
        <w:ind w:left="878" w:hanging="720"/>
        <w:rPr>
          <w:rFonts w:cs="Times New Roman"/>
          <w:sz w:val="20"/>
          <w:szCs w:val="20"/>
        </w:rPr>
      </w:pPr>
    </w:p>
    <w:p w14:paraId="22605746" w14:textId="77777777" w:rsidR="00626EB3" w:rsidRDefault="00322E85">
      <w:pPr>
        <w:pStyle w:val="BodyText"/>
        <w:spacing w:before="2"/>
        <w:rPr>
          <w:i/>
        </w:rPr>
      </w:pPr>
      <w:r>
        <w:rPr>
          <w:noProof/>
        </w:rPr>
        <mc:AlternateContent>
          <mc:Choice Requires="wps">
            <w:drawing>
              <wp:anchor distT="0" distB="0" distL="0" distR="0" simplePos="0" relativeHeight="487590912" behindDoc="1" locked="0" layoutInCell="1" allowOverlap="1" wp14:anchorId="1B1366AB" wp14:editId="52567A2C">
                <wp:simplePos x="0" y="0"/>
                <wp:positionH relativeFrom="page">
                  <wp:posOffset>652272</wp:posOffset>
                </wp:positionH>
                <wp:positionV relativeFrom="paragraph">
                  <wp:posOffset>165875</wp:posOffset>
                </wp:positionV>
                <wp:extent cx="6243955" cy="19050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3955" cy="190500"/>
                        </a:xfrm>
                        <a:prstGeom prst="rect">
                          <a:avLst/>
                        </a:prstGeom>
                        <a:ln w="6096">
                          <a:solidFill>
                            <a:srgbClr val="000000"/>
                          </a:solidFill>
                          <a:prstDash val="solid"/>
                        </a:ln>
                      </wps:spPr>
                      <wps:txbx>
                        <w:txbxContent>
                          <w:p w14:paraId="364CFB4B" w14:textId="77777777" w:rsidR="00365C11" w:rsidRDefault="00365C11">
                            <w:pPr>
                              <w:spacing w:before="19"/>
                              <w:ind w:left="76"/>
                              <w:rPr>
                                <w:b/>
                              </w:rPr>
                            </w:pPr>
                            <w:r>
                              <w:rPr>
                                <w:b/>
                                <w:color w:val="840031"/>
                              </w:rPr>
                              <w:t>VII.</w:t>
                            </w:r>
                            <w:r>
                              <w:rPr>
                                <w:b/>
                                <w:color w:val="840031"/>
                                <w:spacing w:val="77"/>
                              </w:rPr>
                              <w:t xml:space="preserve"> </w:t>
                            </w:r>
                            <w:r>
                              <w:rPr>
                                <w:b/>
                                <w:color w:val="840031"/>
                              </w:rPr>
                              <w:t>COURSE</w:t>
                            </w:r>
                            <w:r>
                              <w:rPr>
                                <w:b/>
                                <w:color w:val="840031"/>
                                <w:spacing w:val="-1"/>
                              </w:rPr>
                              <w:t xml:space="preserve"> </w:t>
                            </w:r>
                            <w:r>
                              <w:rPr>
                                <w:b/>
                                <w:color w:val="840031"/>
                                <w:spacing w:val="-2"/>
                              </w:rPr>
                              <w:t>OUTLINE</w:t>
                            </w:r>
                          </w:p>
                        </w:txbxContent>
                      </wps:txbx>
                      <wps:bodyPr wrap="square" lIns="0" tIns="0" rIns="0" bIns="0" rtlCol="0">
                        <a:noAutofit/>
                      </wps:bodyPr>
                    </wps:wsp>
                  </a:graphicData>
                </a:graphic>
              </wp:anchor>
            </w:drawing>
          </mc:Choice>
          <mc:Fallback>
            <w:pict>
              <v:shape w14:anchorId="1B1366AB" id="Textbox 9" o:spid="_x0000_s1032" type="#_x0000_t202" style="position:absolute;margin-left:51.35pt;margin-top:13.05pt;width:491.65pt;height:1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" filled="f" strokeweight=".48pt">
                <v:path arrowok="t"/>
                <v:textbox inset="0,0,0,0">
                  <w:txbxContent>
                    <w:p w14:paraId="364CFB4B" w14:textId="77777777" w:rsidR="00365C11" w:rsidRDefault="00365C11">
                      <w:pPr>
                        <w:spacing w:before="19"/>
                        <w:ind w:left="76"/>
                        <w:rPr>
                          <w:b/>
                        </w:rPr>
                      </w:pPr>
                      <w:r>
                        <w:rPr>
                          <w:b/>
                          <w:color w:val="840031"/>
                        </w:rPr>
                        <w:t>VII.</w:t>
                      </w:r>
                      <w:r>
                        <w:rPr>
                          <w:b/>
                          <w:color w:val="840031"/>
                          <w:spacing w:val="77"/>
                        </w:rPr>
                        <w:t xml:space="preserve"> </w:t>
                      </w:r>
                      <w:r>
                        <w:rPr>
                          <w:b/>
                          <w:color w:val="840031"/>
                        </w:rPr>
                        <w:t>COURSE</w:t>
                      </w:r>
                      <w:r>
                        <w:rPr>
                          <w:b/>
                          <w:color w:val="840031"/>
                          <w:spacing w:val="-1"/>
                        </w:rPr>
                        <w:t xml:space="preserve"> </w:t>
                      </w:r>
                      <w:r>
                        <w:rPr>
                          <w:b/>
                          <w:color w:val="840031"/>
                          <w:spacing w:val="-2"/>
                        </w:rPr>
                        <w:t>OUTLINE</w:t>
                      </w:r>
                    </w:p>
                  </w:txbxContent>
                </v:textbox>
                <w10:wrap type="topAndBottom" anchorx="page"/>
              </v:shape>
            </w:pict>
          </mc:Fallback>
        </mc:AlternateContent>
      </w:r>
    </w:p>
    <w:p w14:paraId="062FFCD7" w14:textId="77777777" w:rsidR="003722CB" w:rsidRPr="00027613" w:rsidRDefault="003722CB" w:rsidP="003722CB">
      <w:pPr>
        <w:shd w:val="clear" w:color="auto" w:fill="FFFFFF"/>
        <w:rPr>
          <w:rStyle w:val="Hyperlink"/>
          <w:rFonts w:asciiTheme="minorBidi" w:hAnsiTheme="minorBidi" w:cstheme="minorBidi"/>
          <w:b/>
          <w:sz w:val="20"/>
          <w:szCs w:val="20"/>
        </w:rPr>
      </w:pPr>
    </w:p>
    <w:p w14:paraId="74BE61E4" w14:textId="77777777" w:rsidR="003722CB" w:rsidRPr="005A3DE3" w:rsidRDefault="003722CB" w:rsidP="003722CB">
      <w:pPr>
        <w:pStyle w:val="ListParagraph"/>
        <w:shd w:val="clear" w:color="auto" w:fill="FFFFFF"/>
        <w:ind w:left="0"/>
        <w:rPr>
          <w:rStyle w:val="Hyperlink"/>
          <w:b/>
          <w:highlight w:val="green"/>
        </w:rPr>
      </w:pPr>
    </w:p>
    <w:p w14:paraId="46BE4DCE" w14:textId="77777777" w:rsidR="003722CB" w:rsidRPr="00827793" w:rsidRDefault="003722CB" w:rsidP="003722CB">
      <w:pPr>
        <w:pStyle w:val="ListParagraph"/>
        <w:shd w:val="clear" w:color="auto" w:fill="FFFFFF"/>
        <w:ind w:left="720"/>
        <w:rPr>
          <w:rStyle w:val="Hyperlink"/>
          <w:color w:val="auto"/>
          <w:u w:val="none"/>
        </w:rPr>
      </w:pPr>
      <w:r w:rsidRPr="00827793">
        <w:rPr>
          <w:rStyle w:val="Hyperlink"/>
          <w:b/>
          <w:bCs/>
          <w:color w:val="auto"/>
          <w:u w:val="none"/>
        </w:rPr>
        <w:t>Part I of the Semester (2-3 weeks):</w:t>
      </w:r>
      <w:r w:rsidRPr="00827793">
        <w:rPr>
          <w:rStyle w:val="Hyperlink"/>
          <w:color w:val="auto"/>
          <w:u w:val="none"/>
        </w:rPr>
        <w:t xml:space="preserve"> Critical reading, discussion and commentary to culminate in this high stakes assignment: a critique of one article (approximately in Week Four). Students are trained for the assignment and are given feedback on short pieces of writing in preparation for the critique, which is preferably done in class. The class activities and the practice may be individual, pair or group work. Students should be given feedback on their written critique. Revision of the critique based on teacher feedback is recommended. During this part of the semester, students may be using the reading to gauge their interests in a research topic in order to choose one for the next part of the semester.</w:t>
      </w:r>
    </w:p>
    <w:p w14:paraId="0DBBB9EC" w14:textId="50CA5A4F" w:rsidR="003722CB" w:rsidRPr="00827793" w:rsidRDefault="003722CB" w:rsidP="003722CB">
      <w:pPr>
        <w:pStyle w:val="ListParagraph"/>
        <w:shd w:val="clear" w:color="auto" w:fill="FFFFFF"/>
        <w:ind w:left="720"/>
        <w:rPr>
          <w:rStyle w:val="Hyperlink"/>
          <w:color w:val="auto"/>
          <w:u w:val="none"/>
        </w:rPr>
      </w:pPr>
      <w:r w:rsidRPr="00827793">
        <w:rPr>
          <w:rStyle w:val="Hyperlink"/>
          <w:b/>
          <w:bCs/>
          <w:color w:val="auto"/>
          <w:u w:val="none"/>
        </w:rPr>
        <w:t>Part II of the Semester (approximately 6-7 weeks):</w:t>
      </w:r>
      <w:r w:rsidRPr="00827793">
        <w:rPr>
          <w:rStyle w:val="Hyperlink"/>
          <w:color w:val="auto"/>
          <w:u w:val="none"/>
        </w:rPr>
        <w:t xml:space="preserve"> Working with the students on their research. This is a high stakes assignment that is done as a process and culminates in an individual submission of an argumentative research paper at the end of the semester</w:t>
      </w:r>
      <w:r w:rsidR="008C01C0" w:rsidRPr="00827793">
        <w:rPr>
          <w:rStyle w:val="Hyperlink"/>
          <w:color w:val="auto"/>
          <w:u w:val="none"/>
        </w:rPr>
        <w:t xml:space="preserve"> or in the individual composition of a core part of a group paper</w:t>
      </w:r>
      <w:r w:rsidRPr="00827793">
        <w:rPr>
          <w:rStyle w:val="Hyperlink"/>
          <w:color w:val="auto"/>
          <w:u w:val="none"/>
        </w:rPr>
        <w:t>.</w:t>
      </w:r>
    </w:p>
    <w:p w14:paraId="75D83D4A" w14:textId="77777777" w:rsidR="003722CB" w:rsidRPr="00827793" w:rsidRDefault="003722CB" w:rsidP="003722CB">
      <w:pPr>
        <w:pStyle w:val="ListParagraph"/>
        <w:widowControl/>
        <w:numPr>
          <w:ilvl w:val="0"/>
          <w:numId w:val="37"/>
        </w:numPr>
        <w:shd w:val="clear" w:color="auto" w:fill="FFFFFF"/>
        <w:autoSpaceDE/>
        <w:autoSpaceDN/>
        <w:spacing w:line="276" w:lineRule="auto"/>
        <w:rPr>
          <w:rStyle w:val="Hyperlink"/>
          <w:color w:val="auto"/>
          <w:u w:val="none"/>
        </w:rPr>
      </w:pPr>
      <w:r w:rsidRPr="00827793">
        <w:rPr>
          <w:rStyle w:val="Hyperlink"/>
          <w:color w:val="auto"/>
          <w:u w:val="none"/>
        </w:rPr>
        <w:t>Composition and submission of a research proposal (feedback and revision).</w:t>
      </w:r>
    </w:p>
    <w:p w14:paraId="03B446AF" w14:textId="77777777" w:rsidR="003722CB" w:rsidRPr="00827793" w:rsidRDefault="003722CB" w:rsidP="003722CB">
      <w:pPr>
        <w:pStyle w:val="ListParagraph"/>
        <w:widowControl/>
        <w:numPr>
          <w:ilvl w:val="0"/>
          <w:numId w:val="37"/>
        </w:numPr>
        <w:shd w:val="clear" w:color="auto" w:fill="FFFFFF"/>
        <w:autoSpaceDE/>
        <w:autoSpaceDN/>
        <w:spacing w:line="276" w:lineRule="auto"/>
        <w:rPr>
          <w:rStyle w:val="Hyperlink"/>
          <w:color w:val="auto"/>
          <w:u w:val="none"/>
        </w:rPr>
      </w:pPr>
      <w:r w:rsidRPr="00827793">
        <w:rPr>
          <w:rStyle w:val="Hyperlink"/>
          <w:color w:val="auto"/>
          <w:u w:val="none"/>
        </w:rPr>
        <w:t xml:space="preserve">During the research, each student shares pieces of his/her on-going research or parts of his/her draft paper in the form of written submissions, in-process short presentations in class, and conferences with the teacher in office. The student receives feedback from the teacher and peers during the different stages of the process to allow for revision. </w:t>
      </w:r>
    </w:p>
    <w:p w14:paraId="3608525C" w14:textId="77777777" w:rsidR="003722CB" w:rsidRPr="00827793" w:rsidRDefault="003722CB" w:rsidP="003722CB">
      <w:pPr>
        <w:pStyle w:val="ListParagraph"/>
        <w:widowControl/>
        <w:numPr>
          <w:ilvl w:val="0"/>
          <w:numId w:val="37"/>
        </w:numPr>
        <w:shd w:val="clear" w:color="auto" w:fill="FFFFFF"/>
        <w:autoSpaceDE/>
        <w:autoSpaceDN/>
        <w:spacing w:line="276" w:lineRule="auto"/>
        <w:rPr>
          <w:rStyle w:val="Hyperlink"/>
          <w:color w:val="auto"/>
          <w:u w:val="none"/>
        </w:rPr>
      </w:pPr>
      <w:r w:rsidRPr="00827793">
        <w:rPr>
          <w:rStyle w:val="Hyperlink"/>
          <w:color w:val="auto"/>
          <w:u w:val="none"/>
        </w:rPr>
        <w:t>Students revise the different pieces at different stages in the process.</w:t>
      </w:r>
    </w:p>
    <w:p w14:paraId="784C6265" w14:textId="77777777" w:rsidR="003722CB" w:rsidRPr="00827793" w:rsidRDefault="003722CB" w:rsidP="003722CB">
      <w:pPr>
        <w:shd w:val="clear" w:color="auto" w:fill="FFFFFF"/>
        <w:ind w:left="360"/>
        <w:rPr>
          <w:rStyle w:val="Hyperlink"/>
          <w:color w:val="auto"/>
          <w:u w:val="none"/>
        </w:rPr>
      </w:pPr>
      <w:r w:rsidRPr="00827793">
        <w:rPr>
          <w:rStyle w:val="Hyperlink"/>
          <w:b/>
          <w:bCs/>
          <w:color w:val="auto"/>
          <w:u w:val="none"/>
        </w:rPr>
        <w:t>Part III of the Semester (approximately 2 weeks):</w:t>
      </w:r>
      <w:r w:rsidRPr="00827793">
        <w:rPr>
          <w:rStyle w:val="Hyperlink"/>
          <w:color w:val="auto"/>
          <w:u w:val="none"/>
        </w:rPr>
        <w:t xml:space="preserve"> Submission and sharing of research projects.</w:t>
      </w:r>
    </w:p>
    <w:p w14:paraId="2567A7C4" w14:textId="0B0ED6F8" w:rsidR="003722CB" w:rsidRPr="00827793" w:rsidRDefault="003722CB" w:rsidP="003722CB">
      <w:pPr>
        <w:pStyle w:val="ListParagraph"/>
        <w:widowControl/>
        <w:numPr>
          <w:ilvl w:val="0"/>
          <w:numId w:val="37"/>
        </w:numPr>
        <w:shd w:val="clear" w:color="auto" w:fill="FFFFFF"/>
        <w:autoSpaceDE/>
        <w:autoSpaceDN/>
        <w:spacing w:line="276" w:lineRule="auto"/>
        <w:rPr>
          <w:rStyle w:val="Hyperlink"/>
          <w:color w:val="auto"/>
          <w:u w:val="none"/>
        </w:rPr>
      </w:pPr>
      <w:r w:rsidRPr="00827793">
        <w:rPr>
          <w:rStyle w:val="Hyperlink"/>
          <w:color w:val="auto"/>
          <w:u w:val="none"/>
        </w:rPr>
        <w:t xml:space="preserve">Students polish their composition and finalize their research paper. They submit their research papers as digital documents to a Moodle Turnitin-enabled assignment. The teacher may also require a printed copy. Either before or after the written submission, the student presents his/her research or the most important </w:t>
      </w:r>
      <w:r w:rsidR="008C01C0" w:rsidRPr="00827793">
        <w:rPr>
          <w:rStyle w:val="Hyperlink"/>
          <w:color w:val="auto"/>
          <w:u w:val="none"/>
        </w:rPr>
        <w:t>arguments</w:t>
      </w:r>
      <w:r w:rsidRPr="00827793">
        <w:rPr>
          <w:rStyle w:val="Hyperlink"/>
          <w:color w:val="auto"/>
          <w:u w:val="none"/>
        </w:rPr>
        <w:t xml:space="preserve"> orally in class for approx. 10 minutes each. The advantage of presenting the research orally before submitting the written version is that students may get further feedback from the teacher and peers, which could be used to revise and further enhance their written papers.</w:t>
      </w:r>
    </w:p>
    <w:p w14:paraId="197662A2" w14:textId="340373FD" w:rsidR="004F320B" w:rsidRPr="00827793" w:rsidRDefault="00640E54" w:rsidP="00CB389C">
      <w:pPr>
        <w:pStyle w:val="ListParagraph"/>
        <w:shd w:val="clear" w:color="auto" w:fill="FFFFFF"/>
      </w:pPr>
      <w:r w:rsidRPr="00827793">
        <w:t xml:space="preserve">                </w:t>
      </w:r>
    </w:p>
    <w:p w14:paraId="29A6144A" w14:textId="77777777" w:rsidR="003722CB" w:rsidRPr="00827793" w:rsidRDefault="003722CB" w:rsidP="006C0628">
      <w:pPr>
        <w:pStyle w:val="ListParagraph"/>
        <w:shd w:val="clear" w:color="auto" w:fill="FFFFFF"/>
      </w:pPr>
    </w:p>
    <w:p w14:paraId="3A9386AD" w14:textId="77777777" w:rsidR="003722CB" w:rsidRPr="00827793" w:rsidRDefault="003722CB" w:rsidP="006C0628">
      <w:pPr>
        <w:pStyle w:val="ListParagraph"/>
        <w:shd w:val="clear" w:color="auto" w:fill="FFFFFF"/>
      </w:pPr>
    </w:p>
    <w:p w14:paraId="1AE4273C" w14:textId="636526EF" w:rsidR="006C0628" w:rsidRPr="00827793" w:rsidRDefault="00640E54" w:rsidP="006C0628">
      <w:pPr>
        <w:pStyle w:val="ListParagraph"/>
        <w:shd w:val="clear" w:color="auto" w:fill="FFFFFF"/>
        <w:rPr>
          <w:rStyle w:val="Hyperlink"/>
          <w:b/>
          <w:color w:val="auto"/>
          <w:sz w:val="20"/>
          <w:szCs w:val="20"/>
        </w:rPr>
      </w:pPr>
      <w:r w:rsidRPr="00827793">
        <w:t xml:space="preserve"> </w:t>
      </w:r>
      <w:bookmarkStart w:id="1" w:name="_Hlk205454063"/>
      <w:r w:rsidR="006C0628" w:rsidRPr="00827793">
        <w:rPr>
          <w:rStyle w:val="Hyperlink"/>
          <w:b/>
          <w:color w:val="auto"/>
          <w:sz w:val="20"/>
          <w:szCs w:val="20"/>
        </w:rPr>
        <w:t xml:space="preserve">Reminder:  </w:t>
      </w:r>
    </w:p>
    <w:p w14:paraId="3DC1D71A" w14:textId="68DFE9DE" w:rsidR="006C0628" w:rsidRPr="00827793" w:rsidRDefault="006C0628" w:rsidP="006C0628">
      <w:pPr>
        <w:pStyle w:val="ListParagraph"/>
        <w:widowControl/>
        <w:numPr>
          <w:ilvl w:val="2"/>
          <w:numId w:val="8"/>
        </w:numPr>
        <w:shd w:val="clear" w:color="auto" w:fill="FFFFFF"/>
        <w:autoSpaceDE/>
        <w:autoSpaceDN/>
        <w:contextualSpacing/>
        <w:rPr>
          <w:rStyle w:val="Hyperlink"/>
          <w:bCs/>
          <w:color w:val="auto"/>
          <w:sz w:val="20"/>
          <w:szCs w:val="20"/>
        </w:rPr>
      </w:pPr>
      <w:r w:rsidRPr="00827793">
        <w:rPr>
          <w:rStyle w:val="Hyperlink"/>
          <w:bCs/>
          <w:color w:val="auto"/>
          <w:sz w:val="20"/>
          <w:szCs w:val="20"/>
        </w:rPr>
        <w:t xml:space="preserve">Classes begin on </w:t>
      </w:r>
      <w:r w:rsidR="00174699" w:rsidRPr="00827793">
        <w:rPr>
          <w:sz w:val="20"/>
          <w:szCs w:val="20"/>
        </w:rPr>
        <w:t>Monday, August 25</w:t>
      </w:r>
      <w:r w:rsidRPr="00827793">
        <w:rPr>
          <w:rStyle w:val="Hyperlink"/>
          <w:bCs/>
          <w:color w:val="auto"/>
          <w:sz w:val="20"/>
          <w:szCs w:val="20"/>
        </w:rPr>
        <w:t>and end on</w:t>
      </w:r>
      <w:r w:rsidR="00174699" w:rsidRPr="00827793">
        <w:rPr>
          <w:rStyle w:val="Hyperlink"/>
          <w:bCs/>
          <w:color w:val="auto"/>
          <w:sz w:val="20"/>
          <w:szCs w:val="20"/>
        </w:rPr>
        <w:t xml:space="preserve"> </w:t>
      </w:r>
      <w:r w:rsidR="000B0873" w:rsidRPr="00827793">
        <w:rPr>
          <w:sz w:val="20"/>
          <w:szCs w:val="20"/>
        </w:rPr>
        <w:t>Fri</w:t>
      </w:r>
      <w:r w:rsidR="00C44E66" w:rsidRPr="00827793">
        <w:rPr>
          <w:sz w:val="20"/>
          <w:szCs w:val="20"/>
        </w:rPr>
        <w:t>day, November</w:t>
      </w:r>
      <w:r w:rsidR="000B0873" w:rsidRPr="00827793">
        <w:rPr>
          <w:sz w:val="20"/>
          <w:szCs w:val="20"/>
        </w:rPr>
        <w:t xml:space="preserve"> 2</w:t>
      </w:r>
      <w:r w:rsidR="00C44E66" w:rsidRPr="00827793">
        <w:rPr>
          <w:sz w:val="20"/>
          <w:szCs w:val="20"/>
        </w:rPr>
        <w:t>8</w:t>
      </w:r>
      <w:r w:rsidRPr="00827793">
        <w:rPr>
          <w:sz w:val="20"/>
          <w:szCs w:val="20"/>
        </w:rPr>
        <w:t xml:space="preserve">, 2025 </w:t>
      </w:r>
    </w:p>
    <w:p w14:paraId="5065E406" w14:textId="401FD4CF" w:rsidR="006C0628" w:rsidRPr="00827793" w:rsidRDefault="006C0628" w:rsidP="006C0628">
      <w:pPr>
        <w:pStyle w:val="ListParagraph"/>
        <w:widowControl/>
        <w:numPr>
          <w:ilvl w:val="2"/>
          <w:numId w:val="8"/>
        </w:numPr>
        <w:shd w:val="clear" w:color="auto" w:fill="FFFFFF"/>
        <w:autoSpaceDE/>
        <w:autoSpaceDN/>
        <w:contextualSpacing/>
        <w:rPr>
          <w:sz w:val="20"/>
          <w:szCs w:val="20"/>
        </w:rPr>
      </w:pPr>
      <w:r w:rsidRPr="00827793">
        <w:rPr>
          <w:sz w:val="20"/>
          <w:szCs w:val="20"/>
        </w:rPr>
        <w:t xml:space="preserve">Change of schedule (Drop and Add period): </w:t>
      </w:r>
      <w:r w:rsidR="007B6651" w:rsidRPr="00827793">
        <w:rPr>
          <w:sz w:val="20"/>
          <w:szCs w:val="20"/>
        </w:rPr>
        <w:t>Tue</w:t>
      </w:r>
      <w:r w:rsidR="00501822" w:rsidRPr="00827793">
        <w:rPr>
          <w:sz w:val="20"/>
          <w:szCs w:val="20"/>
        </w:rPr>
        <w:t>sday, August</w:t>
      </w:r>
      <w:r w:rsidR="007B6651" w:rsidRPr="00827793">
        <w:rPr>
          <w:sz w:val="20"/>
          <w:szCs w:val="20"/>
        </w:rPr>
        <w:t xml:space="preserve"> 26</w:t>
      </w:r>
      <w:r w:rsidR="00501822" w:rsidRPr="00827793">
        <w:rPr>
          <w:sz w:val="20"/>
          <w:szCs w:val="20"/>
        </w:rPr>
        <w:t xml:space="preserve"> until</w:t>
      </w:r>
      <w:r w:rsidR="007B6651" w:rsidRPr="00827793">
        <w:rPr>
          <w:sz w:val="20"/>
          <w:szCs w:val="20"/>
        </w:rPr>
        <w:t xml:space="preserve"> Fri</w:t>
      </w:r>
      <w:r w:rsidR="00501822" w:rsidRPr="00827793">
        <w:rPr>
          <w:sz w:val="20"/>
          <w:szCs w:val="20"/>
        </w:rPr>
        <w:t>day, August</w:t>
      </w:r>
      <w:r w:rsidR="007B6651" w:rsidRPr="00827793">
        <w:rPr>
          <w:sz w:val="20"/>
          <w:szCs w:val="20"/>
        </w:rPr>
        <w:t xml:space="preserve"> 29</w:t>
      </w:r>
      <w:r w:rsidR="00501822" w:rsidRPr="00827793">
        <w:rPr>
          <w:sz w:val="20"/>
          <w:szCs w:val="20"/>
        </w:rPr>
        <w:t xml:space="preserve">, </w:t>
      </w:r>
      <w:r w:rsidRPr="00827793">
        <w:rPr>
          <w:sz w:val="20"/>
          <w:szCs w:val="20"/>
        </w:rPr>
        <w:t xml:space="preserve"> 2025</w:t>
      </w:r>
    </w:p>
    <w:p w14:paraId="6FE9A360" w14:textId="7792F56B" w:rsidR="006C0628" w:rsidRPr="00827793" w:rsidRDefault="006C0628" w:rsidP="006C0628">
      <w:pPr>
        <w:pStyle w:val="ListParagraph"/>
        <w:widowControl/>
        <w:numPr>
          <w:ilvl w:val="2"/>
          <w:numId w:val="8"/>
        </w:numPr>
        <w:shd w:val="clear" w:color="auto" w:fill="FFFFFF"/>
        <w:autoSpaceDE/>
        <w:autoSpaceDN/>
        <w:contextualSpacing/>
        <w:rPr>
          <w:sz w:val="20"/>
          <w:szCs w:val="20"/>
        </w:rPr>
      </w:pPr>
      <w:r w:rsidRPr="00827793">
        <w:rPr>
          <w:sz w:val="20"/>
          <w:szCs w:val="20"/>
        </w:rPr>
        <w:t xml:space="preserve">Final withdrawal deadline (minimum 40% of all grades must be communicated with students): </w:t>
      </w:r>
      <w:r w:rsidR="007B6651" w:rsidRPr="00827793">
        <w:rPr>
          <w:sz w:val="20"/>
          <w:szCs w:val="20"/>
        </w:rPr>
        <w:t>Fri</w:t>
      </w:r>
      <w:r w:rsidR="00C44E66" w:rsidRPr="00827793">
        <w:rPr>
          <w:sz w:val="20"/>
          <w:szCs w:val="20"/>
        </w:rPr>
        <w:t>day, November</w:t>
      </w:r>
      <w:r w:rsidR="007B6651" w:rsidRPr="00827793">
        <w:rPr>
          <w:sz w:val="20"/>
          <w:szCs w:val="20"/>
        </w:rPr>
        <w:t xml:space="preserve"> 14</w:t>
      </w:r>
      <w:r w:rsidR="00C44E66" w:rsidRPr="00827793">
        <w:rPr>
          <w:sz w:val="20"/>
          <w:szCs w:val="20"/>
        </w:rPr>
        <w:t xml:space="preserve">, </w:t>
      </w:r>
      <w:r w:rsidRPr="00827793">
        <w:rPr>
          <w:sz w:val="20"/>
          <w:szCs w:val="20"/>
        </w:rPr>
        <w:t>2025</w:t>
      </w:r>
    </w:p>
    <w:p w14:paraId="712D9AF9" w14:textId="43759BF6" w:rsidR="006C0628" w:rsidRPr="00827793" w:rsidRDefault="006C0628" w:rsidP="006C0628">
      <w:pPr>
        <w:pStyle w:val="ListParagraph"/>
        <w:widowControl/>
        <w:numPr>
          <w:ilvl w:val="2"/>
          <w:numId w:val="8"/>
        </w:numPr>
        <w:shd w:val="clear" w:color="auto" w:fill="FFFFFF"/>
        <w:autoSpaceDE/>
        <w:autoSpaceDN/>
        <w:contextualSpacing/>
        <w:rPr>
          <w:sz w:val="20"/>
          <w:szCs w:val="20"/>
        </w:rPr>
      </w:pPr>
      <w:r w:rsidRPr="00827793">
        <w:rPr>
          <w:sz w:val="20"/>
          <w:szCs w:val="20"/>
        </w:rPr>
        <w:t>Reading period from</w:t>
      </w:r>
      <w:r w:rsidRPr="00827793">
        <w:rPr>
          <w:rFonts w:asciiTheme="minorBidi" w:hAnsiTheme="minorBidi" w:cstheme="minorBidi"/>
          <w:sz w:val="20"/>
          <w:szCs w:val="20"/>
        </w:rPr>
        <w:t xml:space="preserve"> </w:t>
      </w:r>
      <w:r w:rsidR="00C44E66" w:rsidRPr="00827793">
        <w:rPr>
          <w:rFonts w:asciiTheme="minorBidi" w:hAnsiTheme="minorBidi" w:cstheme="minorBidi"/>
          <w:sz w:val="20"/>
          <w:szCs w:val="20"/>
        </w:rPr>
        <w:t xml:space="preserve">Saturday, November 29 </w:t>
      </w:r>
      <w:r w:rsidRPr="00827793">
        <w:rPr>
          <w:rFonts w:asciiTheme="minorBidi" w:hAnsiTheme="minorBidi" w:cstheme="minorBidi"/>
          <w:sz w:val="20"/>
          <w:szCs w:val="20"/>
        </w:rPr>
        <w:t>until</w:t>
      </w:r>
      <w:r w:rsidR="00C44E66" w:rsidRPr="00827793">
        <w:rPr>
          <w:rFonts w:asciiTheme="minorBidi" w:hAnsiTheme="minorBidi" w:cstheme="minorBidi"/>
          <w:sz w:val="20"/>
          <w:szCs w:val="20"/>
        </w:rPr>
        <w:t xml:space="preserve"> Tuesday, December 2,</w:t>
      </w:r>
      <w:r w:rsidRPr="00827793">
        <w:rPr>
          <w:rFonts w:asciiTheme="minorBidi" w:hAnsiTheme="minorBidi" w:cstheme="minorBidi"/>
          <w:sz w:val="20"/>
          <w:szCs w:val="20"/>
        </w:rPr>
        <w:t xml:space="preserve"> 2025</w:t>
      </w:r>
      <w:r w:rsidR="00C44E66" w:rsidRPr="00827793">
        <w:rPr>
          <w:rFonts w:asciiTheme="minorBidi" w:hAnsiTheme="minorBidi" w:cstheme="minorBidi"/>
          <w:sz w:val="20"/>
          <w:szCs w:val="20"/>
        </w:rPr>
        <w:t xml:space="preserve">   </w:t>
      </w:r>
    </w:p>
    <w:p w14:paraId="7D9F4175" w14:textId="01083983" w:rsidR="006C0628" w:rsidRPr="00827793" w:rsidRDefault="006C0628" w:rsidP="005F1D0A">
      <w:pPr>
        <w:pStyle w:val="ListParagraph"/>
        <w:widowControl/>
        <w:numPr>
          <w:ilvl w:val="2"/>
          <w:numId w:val="8"/>
        </w:numPr>
        <w:shd w:val="clear" w:color="auto" w:fill="FFFFFF"/>
        <w:autoSpaceDE/>
        <w:autoSpaceDN/>
        <w:contextualSpacing/>
        <w:rPr>
          <w:sz w:val="20"/>
          <w:szCs w:val="20"/>
        </w:rPr>
      </w:pPr>
      <w:r w:rsidRPr="00827793">
        <w:rPr>
          <w:rFonts w:cs="Times New Roman"/>
          <w:sz w:val="20"/>
          <w:szCs w:val="20"/>
        </w:rPr>
        <w:t>Final examinations</w:t>
      </w:r>
      <w:r w:rsidRPr="00827793">
        <w:rPr>
          <w:rFonts w:cs="Times New Roman"/>
          <w:b/>
          <w:bCs/>
          <w:sz w:val="20"/>
          <w:szCs w:val="20"/>
        </w:rPr>
        <w:t xml:space="preserve">: </w:t>
      </w:r>
      <w:r w:rsidR="005F1D0A" w:rsidRPr="00827793">
        <w:rPr>
          <w:rFonts w:cs="Times New Roman"/>
          <w:sz w:val="20"/>
          <w:szCs w:val="20"/>
        </w:rPr>
        <w:t>Wednesday, December 3</w:t>
      </w:r>
      <w:r w:rsidR="005F1D0A" w:rsidRPr="00827793">
        <w:rPr>
          <w:rFonts w:cs="Times New Roman"/>
          <w:b/>
          <w:bCs/>
          <w:sz w:val="20"/>
          <w:szCs w:val="20"/>
        </w:rPr>
        <w:t xml:space="preserve"> </w:t>
      </w:r>
      <w:r w:rsidRPr="00827793">
        <w:rPr>
          <w:rFonts w:cs="Times New Roman"/>
          <w:sz w:val="20"/>
          <w:szCs w:val="20"/>
        </w:rPr>
        <w:t>until,</w:t>
      </w:r>
      <w:r w:rsidR="005F1D0A" w:rsidRPr="00827793">
        <w:rPr>
          <w:rFonts w:cs="Times New Roman"/>
          <w:sz w:val="20"/>
          <w:szCs w:val="20"/>
        </w:rPr>
        <w:t xml:space="preserve"> Saturday, December 13, </w:t>
      </w:r>
      <w:r w:rsidRPr="00827793">
        <w:rPr>
          <w:rFonts w:cs="Times New Roman"/>
          <w:sz w:val="20"/>
          <w:szCs w:val="20"/>
        </w:rPr>
        <w:t>2025</w:t>
      </w:r>
      <w:r w:rsidRPr="00827793">
        <w:rPr>
          <w:rFonts w:asciiTheme="minorBidi" w:hAnsiTheme="minorBidi" w:cstheme="minorBidi"/>
          <w:sz w:val="20"/>
          <w:szCs w:val="20"/>
        </w:rPr>
        <w:t xml:space="preserve"> </w:t>
      </w:r>
      <w:r w:rsidR="005F1D0A" w:rsidRPr="00827793">
        <w:rPr>
          <w:rFonts w:asciiTheme="minorBidi" w:hAnsiTheme="minorBidi" w:cstheme="minorBidi"/>
          <w:sz w:val="20"/>
          <w:szCs w:val="20"/>
        </w:rPr>
        <w:t xml:space="preserve">  </w:t>
      </w:r>
    </w:p>
    <w:p w14:paraId="619F2135" w14:textId="51F18A65" w:rsidR="006C0628" w:rsidRPr="00827793" w:rsidRDefault="005F1D0A" w:rsidP="006C0628">
      <w:pPr>
        <w:pStyle w:val="ListParagraph"/>
        <w:widowControl/>
        <w:numPr>
          <w:ilvl w:val="2"/>
          <w:numId w:val="8"/>
        </w:numPr>
        <w:shd w:val="clear" w:color="auto" w:fill="FFFFFF"/>
        <w:autoSpaceDE/>
        <w:autoSpaceDN/>
        <w:contextualSpacing/>
        <w:rPr>
          <w:sz w:val="20"/>
          <w:szCs w:val="20"/>
        </w:rPr>
      </w:pPr>
      <w:r w:rsidRPr="00827793">
        <w:rPr>
          <w:sz w:val="20"/>
          <w:szCs w:val="20"/>
        </w:rPr>
        <w:t>Fall</w:t>
      </w:r>
      <w:r w:rsidR="006C0628" w:rsidRPr="00827793">
        <w:rPr>
          <w:sz w:val="20"/>
          <w:szCs w:val="20"/>
        </w:rPr>
        <w:t xml:space="preserve"> 2025</w:t>
      </w:r>
      <w:r w:rsidRPr="00827793">
        <w:rPr>
          <w:sz w:val="20"/>
          <w:szCs w:val="20"/>
        </w:rPr>
        <w:t>-26</w:t>
      </w:r>
      <w:r w:rsidR="006C0628" w:rsidRPr="00827793">
        <w:rPr>
          <w:sz w:val="20"/>
          <w:szCs w:val="20"/>
        </w:rPr>
        <w:t xml:space="preserve"> ends on</w:t>
      </w:r>
      <w:r w:rsidR="006C0628" w:rsidRPr="00827793">
        <w:rPr>
          <w:rFonts w:cs="Times New Roman"/>
          <w:sz w:val="20"/>
          <w:szCs w:val="20"/>
        </w:rPr>
        <w:t xml:space="preserve">, </w:t>
      </w:r>
      <w:r w:rsidRPr="00827793">
        <w:rPr>
          <w:rFonts w:cs="Times New Roman"/>
          <w:sz w:val="20"/>
          <w:szCs w:val="20"/>
        </w:rPr>
        <w:t xml:space="preserve">Saturday, December 13, </w:t>
      </w:r>
      <w:r w:rsidR="006C0628" w:rsidRPr="00827793">
        <w:rPr>
          <w:rFonts w:cs="Times New Roman"/>
          <w:sz w:val="20"/>
          <w:szCs w:val="20"/>
        </w:rPr>
        <w:t>2025</w:t>
      </w:r>
    </w:p>
    <w:p w14:paraId="30C9EA43" w14:textId="77777777" w:rsidR="006C0628" w:rsidRPr="00827793" w:rsidRDefault="006C0628" w:rsidP="006C0628">
      <w:pPr>
        <w:pStyle w:val="ListParagraph"/>
        <w:widowControl/>
        <w:shd w:val="clear" w:color="auto" w:fill="FFFFFF"/>
        <w:autoSpaceDE/>
        <w:autoSpaceDN/>
        <w:ind w:left="810" w:firstLine="0"/>
        <w:contextualSpacing/>
        <w:rPr>
          <w:rStyle w:val="Hyperlink"/>
          <w:color w:val="auto"/>
          <w:sz w:val="20"/>
          <w:szCs w:val="20"/>
        </w:rPr>
      </w:pPr>
    </w:p>
    <w:p w14:paraId="4D2CD76B" w14:textId="77777777" w:rsidR="006C0628" w:rsidRPr="00827793" w:rsidRDefault="006C0628" w:rsidP="006C0628">
      <w:pPr>
        <w:shd w:val="clear" w:color="auto" w:fill="FFFFFF"/>
        <w:ind w:left="720"/>
        <w:rPr>
          <w:rStyle w:val="Hyperlink"/>
          <w:b/>
          <w:bCs/>
          <w:color w:val="auto"/>
          <w:sz w:val="20"/>
          <w:szCs w:val="20"/>
        </w:rPr>
      </w:pPr>
      <w:r w:rsidRPr="00827793">
        <w:rPr>
          <w:rStyle w:val="Hyperlink"/>
          <w:b/>
          <w:bCs/>
          <w:color w:val="auto"/>
          <w:sz w:val="20"/>
          <w:szCs w:val="20"/>
        </w:rPr>
        <w:t>Please note the following holidays; No classes:</w:t>
      </w:r>
    </w:p>
    <w:p w14:paraId="54B09692" w14:textId="40C512B5" w:rsidR="00CD6990" w:rsidRPr="00827793" w:rsidRDefault="003C55DA" w:rsidP="006C0628">
      <w:pPr>
        <w:pStyle w:val="ListParagraph"/>
        <w:shd w:val="clear" w:color="auto" w:fill="FFFFFF"/>
        <w:ind w:left="720"/>
        <w:rPr>
          <w:sz w:val="20"/>
          <w:szCs w:val="20"/>
        </w:rPr>
      </w:pPr>
      <w:r w:rsidRPr="00827793">
        <w:rPr>
          <w:sz w:val="20"/>
          <w:szCs w:val="20"/>
        </w:rPr>
        <w:t>Prophet's Birthday, Friday, September 5, 2025</w:t>
      </w:r>
    </w:p>
    <w:p w14:paraId="123D805E" w14:textId="1EFD6B90" w:rsidR="003C55DA" w:rsidRPr="003C55DA" w:rsidRDefault="003C55DA" w:rsidP="006C0628">
      <w:pPr>
        <w:pStyle w:val="ListParagraph"/>
        <w:shd w:val="clear" w:color="auto" w:fill="FFFFFF"/>
        <w:ind w:left="720"/>
        <w:rPr>
          <w:sz w:val="20"/>
          <w:szCs w:val="20"/>
        </w:rPr>
      </w:pPr>
      <w:r w:rsidRPr="00827793">
        <w:rPr>
          <w:sz w:val="20"/>
          <w:szCs w:val="20"/>
        </w:rPr>
        <w:t>Independence Day, Saturday, November 22, 2025</w:t>
      </w:r>
    </w:p>
    <w:bookmarkEnd w:id="1"/>
    <w:p w14:paraId="2A7C1E96" w14:textId="00E5E08B" w:rsidR="003C55DA" w:rsidRPr="003C55DA" w:rsidRDefault="003C55DA" w:rsidP="003C55DA">
      <w:pPr>
        <w:shd w:val="clear" w:color="auto" w:fill="FFFFFF"/>
        <w:rPr>
          <w:color w:val="FF0000"/>
        </w:rPr>
      </w:pPr>
    </w:p>
    <w:p w14:paraId="0344E29D" w14:textId="35014B52" w:rsidR="003722CB" w:rsidRPr="003722CB" w:rsidRDefault="003722CB" w:rsidP="003722CB">
      <w:pPr>
        <w:widowControl/>
        <w:autoSpaceDE/>
        <w:autoSpaceDN/>
        <w:spacing w:after="160" w:line="259" w:lineRule="auto"/>
        <w:contextualSpacing/>
        <w:rPr>
          <w:rFonts w:cs="Times New Roman"/>
          <w:sz w:val="20"/>
          <w:szCs w:val="20"/>
          <w:highlight w:val="green"/>
        </w:rPr>
      </w:pPr>
    </w:p>
    <w:tbl>
      <w:tblPr>
        <w:tblW w:w="0" w:type="auto"/>
        <w:tblInd w:w="54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620"/>
        <w:gridCol w:w="1170"/>
        <w:gridCol w:w="3150"/>
        <w:gridCol w:w="3600"/>
        <w:gridCol w:w="1184"/>
      </w:tblGrid>
      <w:tr w:rsidR="00626EB3" w14:paraId="3D9190DB" w14:textId="77777777" w:rsidTr="008C01C0">
        <w:trPr>
          <w:trHeight w:val="505"/>
        </w:trPr>
        <w:tc>
          <w:tcPr>
            <w:tcW w:w="620" w:type="dxa"/>
            <w:shd w:val="clear" w:color="auto" w:fill="D9D9D9"/>
          </w:tcPr>
          <w:p w14:paraId="73CA82F7" w14:textId="77777777" w:rsidR="00626EB3" w:rsidRDefault="00322E85">
            <w:pPr>
              <w:pStyle w:val="TableParagraph"/>
              <w:spacing w:before="2"/>
              <w:ind w:left="19" w:right="1"/>
              <w:jc w:val="center"/>
              <w:rPr>
                <w:b/>
              </w:rPr>
            </w:pPr>
            <w:r>
              <w:rPr>
                <w:b/>
                <w:color w:val="840031"/>
                <w:spacing w:val="-4"/>
              </w:rPr>
              <w:t>Week</w:t>
            </w:r>
          </w:p>
        </w:tc>
        <w:tc>
          <w:tcPr>
            <w:tcW w:w="1170" w:type="dxa"/>
            <w:shd w:val="clear" w:color="auto" w:fill="D9D9D9"/>
          </w:tcPr>
          <w:p w14:paraId="3B0F3CE2" w14:textId="77777777" w:rsidR="00626EB3" w:rsidRDefault="00322E85">
            <w:pPr>
              <w:pStyle w:val="TableParagraph"/>
              <w:spacing w:before="2"/>
              <w:ind w:left="107"/>
              <w:rPr>
                <w:b/>
              </w:rPr>
            </w:pPr>
            <w:r>
              <w:rPr>
                <w:b/>
                <w:color w:val="840031"/>
                <w:spacing w:val="-4"/>
              </w:rPr>
              <w:t>Date</w:t>
            </w:r>
          </w:p>
        </w:tc>
        <w:tc>
          <w:tcPr>
            <w:tcW w:w="3150" w:type="dxa"/>
            <w:shd w:val="clear" w:color="auto" w:fill="D9D9D9"/>
          </w:tcPr>
          <w:p w14:paraId="529F8D61" w14:textId="77777777" w:rsidR="00626EB3" w:rsidRDefault="00322E85">
            <w:pPr>
              <w:pStyle w:val="TableParagraph"/>
              <w:spacing w:before="2"/>
              <w:ind w:left="108"/>
              <w:rPr>
                <w:b/>
              </w:rPr>
            </w:pPr>
            <w:r>
              <w:rPr>
                <w:b/>
                <w:color w:val="840031"/>
                <w:spacing w:val="-2"/>
              </w:rPr>
              <w:t>Topic*</w:t>
            </w:r>
          </w:p>
        </w:tc>
        <w:tc>
          <w:tcPr>
            <w:tcW w:w="3600" w:type="dxa"/>
            <w:shd w:val="clear" w:color="auto" w:fill="D9D9D9"/>
          </w:tcPr>
          <w:p w14:paraId="4DFFB5ED" w14:textId="77777777" w:rsidR="00626EB3" w:rsidRDefault="00322E85">
            <w:pPr>
              <w:pStyle w:val="TableParagraph"/>
              <w:spacing w:line="252" w:lineRule="exact"/>
              <w:ind w:left="108" w:right="154"/>
              <w:rPr>
                <w:b/>
              </w:rPr>
            </w:pPr>
            <w:r>
              <w:rPr>
                <w:b/>
                <w:color w:val="840031"/>
              </w:rPr>
              <w:t>Learning</w:t>
            </w:r>
            <w:r>
              <w:rPr>
                <w:b/>
                <w:color w:val="840031"/>
                <w:spacing w:val="-16"/>
              </w:rPr>
              <w:t xml:space="preserve"> </w:t>
            </w:r>
            <w:r>
              <w:rPr>
                <w:b/>
                <w:color w:val="840031"/>
              </w:rPr>
              <w:t>Activities** and Due Dates</w:t>
            </w:r>
          </w:p>
        </w:tc>
        <w:tc>
          <w:tcPr>
            <w:tcW w:w="1184" w:type="dxa"/>
            <w:shd w:val="clear" w:color="auto" w:fill="D9D9D9"/>
          </w:tcPr>
          <w:p w14:paraId="65F33051" w14:textId="77777777" w:rsidR="00626EB3" w:rsidRDefault="00322E85">
            <w:pPr>
              <w:pStyle w:val="TableParagraph"/>
              <w:spacing w:line="252" w:lineRule="exact"/>
              <w:ind w:left="109" w:right="286"/>
              <w:rPr>
                <w:b/>
              </w:rPr>
            </w:pPr>
            <w:r>
              <w:rPr>
                <w:b/>
                <w:color w:val="840031"/>
              </w:rPr>
              <w:t>Alignment</w:t>
            </w:r>
            <w:r>
              <w:rPr>
                <w:b/>
                <w:color w:val="840031"/>
                <w:spacing w:val="-16"/>
              </w:rPr>
              <w:t xml:space="preserve"> </w:t>
            </w:r>
            <w:r>
              <w:rPr>
                <w:b/>
                <w:color w:val="840031"/>
              </w:rPr>
              <w:t xml:space="preserve">with </w:t>
            </w:r>
            <w:r>
              <w:rPr>
                <w:b/>
                <w:color w:val="840031"/>
                <w:spacing w:val="-4"/>
              </w:rPr>
              <w:t>CLOs</w:t>
            </w:r>
          </w:p>
        </w:tc>
      </w:tr>
      <w:tr w:rsidR="00404F22" w:rsidRPr="00827793" w14:paraId="2D5B8B6F" w14:textId="77777777" w:rsidTr="008C01C0">
        <w:trPr>
          <w:trHeight w:val="255"/>
        </w:trPr>
        <w:tc>
          <w:tcPr>
            <w:tcW w:w="620" w:type="dxa"/>
          </w:tcPr>
          <w:p w14:paraId="146EFDF3" w14:textId="77777777" w:rsidR="00404F22" w:rsidRPr="00827793" w:rsidRDefault="00404F22" w:rsidP="00404F22">
            <w:pPr>
              <w:pStyle w:val="TableParagraph"/>
              <w:spacing w:before="2" w:line="234" w:lineRule="exact"/>
              <w:ind w:left="19" w:right="2"/>
              <w:jc w:val="center"/>
              <w:rPr>
                <w:b/>
              </w:rPr>
            </w:pPr>
            <w:r w:rsidRPr="00827793">
              <w:rPr>
                <w:b/>
                <w:spacing w:val="-10"/>
              </w:rPr>
              <w:t>1</w:t>
            </w:r>
          </w:p>
        </w:tc>
        <w:tc>
          <w:tcPr>
            <w:tcW w:w="1170" w:type="dxa"/>
          </w:tcPr>
          <w:p w14:paraId="247D572C" w14:textId="77777777" w:rsidR="007A4378" w:rsidRPr="00827793" w:rsidRDefault="007A4378" w:rsidP="00055317">
            <w:r w:rsidRPr="00827793">
              <w:t>August</w:t>
            </w:r>
          </w:p>
          <w:p w14:paraId="5D1DBCC3" w14:textId="66341FD0" w:rsidR="00055317" w:rsidRPr="00827793" w:rsidRDefault="007A4378" w:rsidP="00055317">
            <w:r w:rsidRPr="00827793">
              <w:t>25- 29</w:t>
            </w:r>
          </w:p>
          <w:p w14:paraId="01110555" w14:textId="301489B8" w:rsidR="00404F22" w:rsidRPr="00827793" w:rsidRDefault="00404F22" w:rsidP="00055317"/>
        </w:tc>
        <w:tc>
          <w:tcPr>
            <w:tcW w:w="3150" w:type="dxa"/>
          </w:tcPr>
          <w:p w14:paraId="58FF23C6" w14:textId="5B28666E" w:rsidR="00640E54" w:rsidRPr="00827793" w:rsidRDefault="00640E54" w:rsidP="00640E54">
            <w:pPr>
              <w:rPr>
                <w:rFonts w:asciiTheme="minorBidi" w:eastAsia="Times New Roman" w:hAnsiTheme="minorBidi" w:cstheme="minorBidi"/>
                <w:color w:val="000000"/>
                <w:sz w:val="20"/>
                <w:szCs w:val="20"/>
              </w:rPr>
            </w:pPr>
            <w:r w:rsidRPr="00827793">
              <w:rPr>
                <w:rFonts w:asciiTheme="minorBidi" w:eastAsia="Times New Roman" w:hAnsiTheme="minorBidi" w:cstheme="minorBidi"/>
                <w:b/>
                <w:bCs/>
                <w:color w:val="000000"/>
                <w:sz w:val="20"/>
                <w:szCs w:val="20"/>
              </w:rPr>
              <w:t xml:space="preserve">Introduction to the </w:t>
            </w:r>
            <w:r w:rsidR="002F69F0" w:rsidRPr="00827793">
              <w:rPr>
                <w:rFonts w:asciiTheme="minorBidi" w:eastAsia="Times New Roman" w:hAnsiTheme="minorBidi" w:cstheme="minorBidi"/>
                <w:b/>
                <w:bCs/>
                <w:color w:val="000000"/>
                <w:sz w:val="20"/>
                <w:szCs w:val="20"/>
              </w:rPr>
              <w:t>C</w:t>
            </w:r>
            <w:r w:rsidRPr="00827793">
              <w:rPr>
                <w:rFonts w:asciiTheme="minorBidi" w:eastAsia="Times New Roman" w:hAnsiTheme="minorBidi" w:cstheme="minorBidi"/>
                <w:b/>
                <w:bCs/>
                <w:color w:val="000000"/>
                <w:sz w:val="20"/>
                <w:szCs w:val="20"/>
              </w:rPr>
              <w:t>ourse</w:t>
            </w:r>
          </w:p>
          <w:p w14:paraId="29C3A34B" w14:textId="37EE7842" w:rsidR="00640E54" w:rsidRPr="00827793" w:rsidRDefault="00640E54" w:rsidP="00640E54">
            <w:pPr>
              <w:rPr>
                <w:rFonts w:asciiTheme="minorBidi" w:eastAsia="Times New Roman" w:hAnsiTheme="minorBidi" w:cstheme="minorBidi"/>
                <w:b/>
                <w:bCs/>
                <w:color w:val="000000"/>
                <w:sz w:val="20"/>
                <w:szCs w:val="20"/>
              </w:rPr>
            </w:pPr>
            <w:r w:rsidRPr="00827793">
              <w:rPr>
                <w:rFonts w:asciiTheme="minorBidi" w:eastAsia="Times New Roman" w:hAnsiTheme="minorBidi" w:cstheme="minorBidi"/>
                <w:b/>
                <w:bCs/>
                <w:color w:val="000000"/>
                <w:sz w:val="20"/>
                <w:szCs w:val="20"/>
              </w:rPr>
              <w:t xml:space="preserve">Critical Reading </w:t>
            </w:r>
          </w:p>
          <w:p w14:paraId="28D893F8" w14:textId="52883DD6" w:rsidR="00007098" w:rsidRPr="00827793" w:rsidRDefault="00640E54" w:rsidP="00640E54">
            <w:pPr>
              <w:rPr>
                <w:rFonts w:asciiTheme="minorBidi" w:eastAsia="Times New Roman" w:hAnsiTheme="minorBidi" w:cstheme="minorBidi"/>
                <w:b/>
                <w:bCs/>
                <w:color w:val="000000"/>
                <w:sz w:val="20"/>
                <w:szCs w:val="20"/>
              </w:rPr>
            </w:pPr>
            <w:r w:rsidRPr="00827793">
              <w:rPr>
                <w:rFonts w:asciiTheme="minorBidi" w:eastAsia="Times New Roman" w:hAnsiTheme="minorBidi" w:cstheme="minorBidi"/>
                <w:b/>
                <w:bCs/>
                <w:color w:val="000000"/>
                <w:sz w:val="20"/>
                <w:szCs w:val="20"/>
              </w:rPr>
              <w:t>Research as Conversation</w:t>
            </w:r>
          </w:p>
          <w:p w14:paraId="17B1494B" w14:textId="64B8DABB" w:rsidR="00F3518C" w:rsidRPr="00827793" w:rsidRDefault="00612296" w:rsidP="00F3518C">
            <w:pPr>
              <w:rPr>
                <w:rFonts w:asciiTheme="minorBidi" w:eastAsia="Times New Roman" w:hAnsiTheme="minorBidi" w:cstheme="minorBidi"/>
                <w:b/>
                <w:bCs/>
                <w:color w:val="000000"/>
                <w:sz w:val="20"/>
                <w:szCs w:val="20"/>
              </w:rPr>
            </w:pPr>
            <w:r w:rsidRPr="00827793">
              <w:rPr>
                <w:rFonts w:asciiTheme="minorBidi" w:eastAsia="Times New Roman" w:hAnsiTheme="minorBidi" w:cstheme="minorBidi"/>
                <w:color w:val="000000"/>
                <w:sz w:val="20"/>
                <w:szCs w:val="20"/>
              </w:rPr>
              <w:t xml:space="preserve">        </w:t>
            </w:r>
            <w:r w:rsidR="00F3518C" w:rsidRPr="00827793">
              <w:rPr>
                <w:rFonts w:asciiTheme="minorBidi" w:eastAsia="Times New Roman" w:hAnsiTheme="minorBidi" w:cstheme="minorBidi"/>
                <w:b/>
                <w:bCs/>
                <w:color w:val="000000"/>
                <w:sz w:val="20"/>
                <w:szCs w:val="20"/>
              </w:rPr>
              <w:t>Suggested Readings</w:t>
            </w:r>
          </w:p>
          <w:p w14:paraId="75E53C9E" w14:textId="6A3E8152" w:rsidR="00F3518C" w:rsidRPr="00827793" w:rsidRDefault="0089380D" w:rsidP="0089380D">
            <w:pPr>
              <w:widowControl/>
              <w:autoSpaceDE/>
              <w:autoSpaceDN/>
              <w:contextualSpacing/>
              <w:rPr>
                <w:rFonts w:asciiTheme="minorBidi" w:eastAsia="Times New Roman" w:hAnsiTheme="minorBidi" w:cstheme="minorBidi"/>
                <w:color w:val="000000"/>
                <w:sz w:val="20"/>
                <w:szCs w:val="20"/>
              </w:rPr>
            </w:pPr>
            <w:r w:rsidRPr="00827793">
              <w:rPr>
                <w:rFonts w:asciiTheme="minorBidi" w:eastAsia="Times New Roman" w:hAnsiTheme="minorBidi" w:cstheme="minorBidi"/>
                <w:color w:val="000000"/>
                <w:sz w:val="20"/>
                <w:szCs w:val="20"/>
              </w:rPr>
              <w:t xml:space="preserve">- </w:t>
            </w:r>
            <w:r w:rsidR="00F3518C" w:rsidRPr="00827793">
              <w:rPr>
                <w:rFonts w:asciiTheme="minorBidi" w:eastAsia="Times New Roman" w:hAnsiTheme="minorBidi" w:cstheme="minorBidi"/>
                <w:color w:val="000000"/>
                <w:sz w:val="20"/>
                <w:szCs w:val="20"/>
              </w:rPr>
              <w:t>Parlor metaphor by Kenneth Burke</w:t>
            </w:r>
          </w:p>
          <w:p w14:paraId="05064E3F" w14:textId="62EBCEA9" w:rsidR="00F3518C" w:rsidRPr="00827793" w:rsidRDefault="0089380D" w:rsidP="0089380D">
            <w:pPr>
              <w:widowControl/>
              <w:autoSpaceDE/>
              <w:autoSpaceDN/>
              <w:contextualSpacing/>
              <w:rPr>
                <w:rFonts w:asciiTheme="minorBidi" w:hAnsiTheme="minorBidi" w:cstheme="minorBidi"/>
                <w:sz w:val="20"/>
                <w:szCs w:val="20"/>
              </w:rPr>
            </w:pPr>
            <w:r w:rsidRPr="00827793">
              <w:rPr>
                <w:rFonts w:asciiTheme="minorBidi" w:eastAsia="Times New Roman" w:hAnsiTheme="minorBidi" w:cstheme="minorBidi"/>
                <w:color w:val="000000"/>
                <w:sz w:val="20"/>
                <w:szCs w:val="20"/>
              </w:rPr>
              <w:t xml:space="preserve">- </w:t>
            </w:r>
            <w:r w:rsidR="00F3518C" w:rsidRPr="00827793">
              <w:rPr>
                <w:rFonts w:asciiTheme="minorBidi" w:eastAsia="Times New Roman" w:hAnsiTheme="minorBidi" w:cstheme="minorBidi"/>
                <w:color w:val="000000"/>
                <w:sz w:val="20"/>
                <w:szCs w:val="20"/>
              </w:rPr>
              <w:t xml:space="preserve">Hidden Intellectualism by Gerald Graff  {from </w:t>
            </w:r>
            <w:r w:rsidR="00F3518C" w:rsidRPr="00827793">
              <w:rPr>
                <w:rFonts w:asciiTheme="minorBidi" w:eastAsia="Times New Roman" w:hAnsiTheme="minorBidi" w:cstheme="minorBidi"/>
                <w:i/>
                <w:iCs/>
                <w:color w:val="000000"/>
                <w:sz w:val="20"/>
                <w:szCs w:val="20"/>
              </w:rPr>
              <w:t>They Say/I Say</w:t>
            </w:r>
            <w:r w:rsidR="00F3518C" w:rsidRPr="00827793">
              <w:rPr>
                <w:rFonts w:asciiTheme="minorBidi" w:eastAsia="Times New Roman" w:hAnsiTheme="minorBidi" w:cstheme="minorBidi"/>
                <w:color w:val="000000"/>
                <w:sz w:val="20"/>
                <w:szCs w:val="20"/>
              </w:rPr>
              <w:t>) https://www.homeworkforyou.com/static_media/uploadedfiles/hidden_intellectualism.pdf</w:t>
            </w:r>
          </w:p>
        </w:tc>
        <w:tc>
          <w:tcPr>
            <w:tcW w:w="3600" w:type="dxa"/>
          </w:tcPr>
          <w:p w14:paraId="29C1CDEA" w14:textId="77777777" w:rsidR="00665F03" w:rsidRPr="00827793" w:rsidRDefault="00640E54" w:rsidP="00E72BC5">
            <w:pPr>
              <w:pStyle w:val="TableParagraph"/>
              <w:rPr>
                <w:rFonts w:asciiTheme="minorBidi" w:hAnsiTheme="minorBidi" w:cstheme="minorBidi"/>
                <w:sz w:val="20"/>
                <w:szCs w:val="20"/>
              </w:rPr>
            </w:pPr>
            <w:r w:rsidRPr="00827793">
              <w:rPr>
                <w:rFonts w:asciiTheme="minorBidi" w:hAnsiTheme="minorBidi" w:cstheme="minorBidi"/>
                <w:sz w:val="20"/>
                <w:szCs w:val="20"/>
              </w:rPr>
              <w:t>- Diagnostic writing</w:t>
            </w:r>
          </w:p>
          <w:p w14:paraId="7D3C2A37" w14:textId="189B96CE" w:rsidR="00F3518C" w:rsidRPr="00827793" w:rsidRDefault="00640E54" w:rsidP="00F3518C">
            <w:pPr>
              <w:rPr>
                <w:rFonts w:asciiTheme="minorBidi" w:eastAsia="Times New Roman" w:hAnsiTheme="minorBidi" w:cstheme="minorBidi"/>
                <w:color w:val="000000"/>
                <w:sz w:val="20"/>
                <w:szCs w:val="20"/>
              </w:rPr>
            </w:pPr>
            <w:r w:rsidRPr="00827793">
              <w:rPr>
                <w:rFonts w:asciiTheme="minorBidi" w:hAnsiTheme="minorBidi" w:cstheme="minorBidi"/>
                <w:sz w:val="20"/>
                <w:szCs w:val="20"/>
              </w:rPr>
              <w:t xml:space="preserve">- </w:t>
            </w:r>
            <w:r w:rsidR="00F3518C" w:rsidRPr="00827793">
              <w:rPr>
                <w:rFonts w:asciiTheme="minorBidi" w:eastAsia="Times New Roman" w:hAnsiTheme="minorBidi" w:cstheme="minorBidi"/>
                <w:color w:val="000000"/>
                <w:sz w:val="20"/>
                <w:szCs w:val="20"/>
              </w:rPr>
              <w:t>Read</w:t>
            </w:r>
            <w:r w:rsidR="000F4904" w:rsidRPr="00827793">
              <w:rPr>
                <w:rFonts w:asciiTheme="minorBidi" w:eastAsia="Times New Roman" w:hAnsiTheme="minorBidi" w:cstheme="minorBidi"/>
                <w:color w:val="000000"/>
                <w:sz w:val="20"/>
                <w:szCs w:val="20"/>
              </w:rPr>
              <w:t xml:space="preserve">, </w:t>
            </w:r>
            <w:r w:rsidR="00F3518C" w:rsidRPr="00827793">
              <w:rPr>
                <w:rFonts w:asciiTheme="minorBidi" w:eastAsia="Times New Roman" w:hAnsiTheme="minorBidi" w:cstheme="minorBidi"/>
                <w:color w:val="000000"/>
                <w:sz w:val="20"/>
                <w:szCs w:val="20"/>
              </w:rPr>
              <w:t>discuss</w:t>
            </w:r>
            <w:r w:rsidR="000F4904" w:rsidRPr="00827793">
              <w:rPr>
                <w:rFonts w:asciiTheme="minorBidi" w:eastAsia="Times New Roman" w:hAnsiTheme="minorBidi" w:cstheme="minorBidi"/>
                <w:color w:val="000000"/>
                <w:sz w:val="20"/>
                <w:szCs w:val="20"/>
              </w:rPr>
              <w:t>, annotate and practice critical reading</w:t>
            </w:r>
          </w:p>
          <w:p w14:paraId="5FE98214" w14:textId="7417DFA5" w:rsidR="00F3518C" w:rsidRPr="00827793" w:rsidRDefault="00F3518C" w:rsidP="00F3518C">
            <w:pPr>
              <w:pStyle w:val="ListParagraph"/>
              <w:numPr>
                <w:ilvl w:val="0"/>
                <w:numId w:val="40"/>
              </w:numPr>
              <w:rPr>
                <w:rFonts w:asciiTheme="minorBidi" w:eastAsia="Times New Roman" w:hAnsiTheme="minorBidi" w:cstheme="minorBidi"/>
                <w:color w:val="000000"/>
                <w:sz w:val="20"/>
                <w:szCs w:val="20"/>
              </w:rPr>
            </w:pPr>
            <w:r w:rsidRPr="00827793">
              <w:rPr>
                <w:rFonts w:asciiTheme="minorBidi" w:eastAsia="Times New Roman" w:hAnsiTheme="minorBidi" w:cstheme="minorBidi"/>
                <w:color w:val="000000"/>
                <w:sz w:val="20"/>
                <w:szCs w:val="20"/>
              </w:rPr>
              <w:t>Whole class</w:t>
            </w:r>
          </w:p>
          <w:p w14:paraId="2E92A7B1" w14:textId="7060C3D9" w:rsidR="00F3518C" w:rsidRPr="00827793" w:rsidRDefault="00F3518C" w:rsidP="00F3518C">
            <w:pPr>
              <w:pStyle w:val="ListParagraph"/>
              <w:numPr>
                <w:ilvl w:val="0"/>
                <w:numId w:val="40"/>
              </w:numPr>
              <w:rPr>
                <w:rFonts w:asciiTheme="minorBidi" w:eastAsia="Times New Roman" w:hAnsiTheme="minorBidi" w:cstheme="minorBidi"/>
                <w:color w:val="000000"/>
                <w:sz w:val="20"/>
                <w:szCs w:val="20"/>
              </w:rPr>
            </w:pPr>
            <w:r w:rsidRPr="00827793">
              <w:rPr>
                <w:rFonts w:asciiTheme="minorBidi" w:eastAsia="Times New Roman" w:hAnsiTheme="minorBidi" w:cstheme="minorBidi"/>
                <w:color w:val="000000"/>
                <w:sz w:val="20"/>
                <w:szCs w:val="20"/>
              </w:rPr>
              <w:t>Pair work</w:t>
            </w:r>
          </w:p>
          <w:p w14:paraId="4B4641F5" w14:textId="19D85A84" w:rsidR="00F3518C" w:rsidRPr="00827793" w:rsidRDefault="00F3518C" w:rsidP="00F3518C">
            <w:pPr>
              <w:pStyle w:val="ListParagraph"/>
              <w:numPr>
                <w:ilvl w:val="0"/>
                <w:numId w:val="40"/>
              </w:numPr>
              <w:rPr>
                <w:rFonts w:asciiTheme="minorBidi" w:eastAsia="Times New Roman" w:hAnsiTheme="minorBidi" w:cstheme="minorBidi"/>
                <w:color w:val="000000"/>
                <w:sz w:val="20"/>
                <w:szCs w:val="20"/>
              </w:rPr>
            </w:pPr>
            <w:r w:rsidRPr="00827793">
              <w:rPr>
                <w:rFonts w:asciiTheme="minorBidi" w:eastAsia="Times New Roman" w:hAnsiTheme="minorBidi" w:cstheme="minorBidi"/>
                <w:color w:val="000000"/>
                <w:sz w:val="20"/>
                <w:szCs w:val="20"/>
              </w:rPr>
              <w:t>Small group work</w:t>
            </w:r>
          </w:p>
          <w:p w14:paraId="2D4727F2" w14:textId="77777777" w:rsidR="00F3518C" w:rsidRPr="00827793" w:rsidRDefault="00F3518C" w:rsidP="00F3518C">
            <w:pPr>
              <w:rPr>
                <w:rFonts w:asciiTheme="minorBidi" w:eastAsia="Times New Roman" w:hAnsiTheme="minorBidi" w:cstheme="minorBidi"/>
                <w:color w:val="000000"/>
                <w:sz w:val="20"/>
                <w:szCs w:val="20"/>
              </w:rPr>
            </w:pPr>
          </w:p>
          <w:p w14:paraId="5DF47B7C" w14:textId="3D3D81E9" w:rsidR="00640E54" w:rsidRPr="00827793" w:rsidRDefault="00F3518C" w:rsidP="00F3518C">
            <w:pPr>
              <w:rPr>
                <w:rFonts w:asciiTheme="minorBidi" w:hAnsiTheme="minorBidi" w:cstheme="minorBidi"/>
                <w:sz w:val="20"/>
                <w:szCs w:val="20"/>
              </w:rPr>
            </w:pPr>
            <w:r w:rsidRPr="00827793">
              <w:rPr>
                <w:rFonts w:asciiTheme="minorBidi" w:eastAsia="Times New Roman" w:hAnsiTheme="minorBidi" w:cstheme="minorBidi"/>
                <w:color w:val="000000"/>
                <w:sz w:val="20"/>
                <w:szCs w:val="20"/>
              </w:rPr>
              <w:t xml:space="preserve"> - Write a short (one or two paragraphs) response on the reading/discussion in class or on Moodle forum</w:t>
            </w:r>
          </w:p>
        </w:tc>
        <w:tc>
          <w:tcPr>
            <w:tcW w:w="1184" w:type="dxa"/>
          </w:tcPr>
          <w:p w14:paraId="07323D05" w14:textId="7071E4EA" w:rsidR="00404F22" w:rsidRPr="00827793" w:rsidRDefault="0089380D" w:rsidP="00404F22">
            <w:pPr>
              <w:pStyle w:val="TableParagraph"/>
              <w:rPr>
                <w:rFonts w:asciiTheme="minorBidi" w:hAnsiTheme="minorBidi" w:cstheme="minorBidi"/>
                <w:sz w:val="20"/>
                <w:szCs w:val="20"/>
              </w:rPr>
            </w:pPr>
            <w:r w:rsidRPr="00827793">
              <w:rPr>
                <w:rFonts w:asciiTheme="minorBidi" w:hAnsiTheme="minorBidi" w:cstheme="minorBidi"/>
                <w:sz w:val="20"/>
                <w:szCs w:val="20"/>
              </w:rPr>
              <w:t>CLO 1,4,5</w:t>
            </w:r>
            <w:r w:rsidR="005E7055" w:rsidRPr="00827793">
              <w:rPr>
                <w:rFonts w:asciiTheme="minorBidi" w:hAnsiTheme="minorBidi" w:cstheme="minorBidi"/>
                <w:sz w:val="20"/>
                <w:szCs w:val="20"/>
              </w:rPr>
              <w:t xml:space="preserve"> &amp;7</w:t>
            </w:r>
          </w:p>
        </w:tc>
      </w:tr>
      <w:tr w:rsidR="005E7055" w:rsidRPr="00827793" w14:paraId="527C58D1" w14:textId="77777777" w:rsidTr="008C01C0">
        <w:trPr>
          <w:trHeight w:val="265"/>
        </w:trPr>
        <w:tc>
          <w:tcPr>
            <w:tcW w:w="620" w:type="dxa"/>
          </w:tcPr>
          <w:p w14:paraId="2C00F805" w14:textId="77777777" w:rsidR="005E7055" w:rsidRPr="00827793" w:rsidRDefault="005E7055" w:rsidP="005E7055">
            <w:pPr>
              <w:pStyle w:val="TableParagraph"/>
              <w:spacing w:line="246" w:lineRule="exact"/>
              <w:ind w:left="19" w:right="2"/>
              <w:jc w:val="center"/>
              <w:rPr>
                <w:b/>
              </w:rPr>
            </w:pPr>
            <w:r w:rsidRPr="00827793">
              <w:rPr>
                <w:b/>
                <w:spacing w:val="-10"/>
              </w:rPr>
              <w:t>2</w:t>
            </w:r>
          </w:p>
        </w:tc>
        <w:tc>
          <w:tcPr>
            <w:tcW w:w="1170" w:type="dxa"/>
          </w:tcPr>
          <w:p w14:paraId="3C37915D" w14:textId="4B159AD6" w:rsidR="005E7055" w:rsidRPr="00827793" w:rsidRDefault="003C55DA" w:rsidP="00055317">
            <w:r w:rsidRPr="00827793">
              <w:t>September 1-5</w:t>
            </w:r>
          </w:p>
        </w:tc>
        <w:tc>
          <w:tcPr>
            <w:tcW w:w="3150" w:type="dxa"/>
          </w:tcPr>
          <w:p w14:paraId="582BAE6D" w14:textId="1F90D377" w:rsidR="005E7055" w:rsidRPr="00827793" w:rsidRDefault="005E7055" w:rsidP="005E7055">
            <w:pPr>
              <w:rPr>
                <w:rFonts w:asciiTheme="minorBidi" w:eastAsia="Times New Roman" w:hAnsiTheme="minorBidi" w:cstheme="minorBidi"/>
                <w:b/>
                <w:bCs/>
                <w:color w:val="000000"/>
                <w:sz w:val="20"/>
                <w:szCs w:val="20"/>
              </w:rPr>
            </w:pPr>
            <w:r w:rsidRPr="00827793">
              <w:rPr>
                <w:rFonts w:asciiTheme="minorBidi" w:eastAsia="Times New Roman" w:hAnsiTheme="minorBidi" w:cstheme="minorBidi"/>
                <w:b/>
                <w:bCs/>
                <w:color w:val="000000"/>
                <w:sz w:val="20"/>
                <w:szCs w:val="20"/>
              </w:rPr>
              <w:t xml:space="preserve">Critical Reading </w:t>
            </w:r>
          </w:p>
          <w:p w14:paraId="420EBDFF" w14:textId="120D3DCC" w:rsidR="005E7055" w:rsidRPr="00827793" w:rsidRDefault="005E7055" w:rsidP="005E7055">
            <w:pPr>
              <w:widowControl/>
              <w:autoSpaceDE/>
              <w:autoSpaceDN/>
              <w:contextualSpacing/>
              <w:rPr>
                <w:rFonts w:asciiTheme="minorBidi" w:eastAsia="Times New Roman" w:hAnsiTheme="minorBidi" w:cstheme="minorBidi"/>
                <w:b/>
                <w:bCs/>
                <w:color w:val="000000"/>
                <w:sz w:val="20"/>
                <w:szCs w:val="20"/>
              </w:rPr>
            </w:pPr>
            <w:r w:rsidRPr="00827793">
              <w:rPr>
                <w:rFonts w:asciiTheme="minorBidi" w:eastAsia="Times New Roman" w:hAnsiTheme="minorBidi" w:cstheme="minorBidi"/>
                <w:b/>
                <w:bCs/>
                <w:color w:val="000000"/>
                <w:sz w:val="20"/>
                <w:szCs w:val="20"/>
              </w:rPr>
              <w:t>Research as Conversation</w:t>
            </w:r>
          </w:p>
          <w:p w14:paraId="6E8AFDA3" w14:textId="186C747F" w:rsidR="005E7055" w:rsidRPr="00827793" w:rsidRDefault="005E7055" w:rsidP="005E7055">
            <w:pPr>
              <w:widowControl/>
              <w:autoSpaceDE/>
              <w:autoSpaceDN/>
              <w:contextualSpacing/>
              <w:rPr>
                <w:rFonts w:asciiTheme="minorBidi" w:eastAsia="Times New Roman" w:hAnsiTheme="minorBidi" w:cstheme="minorBidi"/>
                <w:b/>
                <w:bCs/>
                <w:color w:val="000000"/>
                <w:sz w:val="20"/>
                <w:szCs w:val="20"/>
              </w:rPr>
            </w:pPr>
            <w:r w:rsidRPr="00827793">
              <w:rPr>
                <w:rFonts w:asciiTheme="minorBidi" w:eastAsia="Times New Roman" w:hAnsiTheme="minorBidi" w:cstheme="minorBidi"/>
                <w:color w:val="000000"/>
                <w:sz w:val="20"/>
                <w:szCs w:val="20"/>
              </w:rPr>
              <w:t xml:space="preserve">          </w:t>
            </w:r>
            <w:r w:rsidRPr="00827793">
              <w:rPr>
                <w:rFonts w:asciiTheme="minorBidi" w:eastAsia="Times New Roman" w:hAnsiTheme="minorBidi" w:cstheme="minorBidi"/>
                <w:b/>
                <w:bCs/>
                <w:color w:val="000000"/>
                <w:sz w:val="20"/>
                <w:szCs w:val="20"/>
              </w:rPr>
              <w:t>Selected Readings</w:t>
            </w:r>
          </w:p>
          <w:p w14:paraId="0E02370F" w14:textId="13BDE1CA" w:rsidR="005E7055" w:rsidRPr="00827793" w:rsidRDefault="005E7055" w:rsidP="005E7055">
            <w:pPr>
              <w:widowControl/>
              <w:autoSpaceDE/>
              <w:autoSpaceDN/>
              <w:textAlignment w:val="baseline"/>
              <w:rPr>
                <w:rFonts w:eastAsia="Times New Roman"/>
                <w:color w:val="227744"/>
                <w:sz w:val="20"/>
                <w:szCs w:val="20"/>
              </w:rPr>
            </w:pPr>
            <w:r w:rsidRPr="00827793">
              <w:rPr>
                <w:rFonts w:eastAsia="Times New Roman"/>
                <w:color w:val="333333"/>
                <w:sz w:val="20"/>
                <w:szCs w:val="20"/>
              </w:rPr>
              <w:t xml:space="preserve">-The Research Paper: A "Rhetoric of Doing" or a "Rhetoric of the Finished Word"? </w:t>
            </w:r>
            <w:r w:rsidRPr="00827793">
              <w:rPr>
                <w:rFonts w:eastAsia="Times New Roman"/>
                <w:color w:val="227744"/>
                <w:sz w:val="20"/>
                <w:szCs w:val="20"/>
              </w:rPr>
              <w:t>Nelson, Jennie</w:t>
            </w:r>
          </w:p>
          <w:p w14:paraId="0606F02D" w14:textId="3A8567B8" w:rsidR="005E7055" w:rsidRPr="00827793" w:rsidRDefault="005E7055" w:rsidP="005E7055">
            <w:pPr>
              <w:widowControl/>
              <w:autoSpaceDE/>
              <w:autoSpaceDN/>
              <w:textAlignment w:val="baseline"/>
              <w:rPr>
                <w:rFonts w:eastAsia="Times New Roman"/>
                <w:color w:val="222222"/>
                <w:sz w:val="20"/>
                <w:szCs w:val="20"/>
              </w:rPr>
            </w:pPr>
            <w:r w:rsidRPr="00827793">
              <w:rPr>
                <w:rFonts w:eastAsia="Times New Roman"/>
                <w:i/>
                <w:iCs/>
                <w:color w:val="222222"/>
                <w:sz w:val="20"/>
                <w:szCs w:val="20"/>
                <w:bdr w:val="none" w:sz="0" w:space="0" w:color="auto" w:frame="1"/>
              </w:rPr>
              <w:t>Composition Studies/Freshman English News</w:t>
            </w:r>
            <w:r w:rsidRPr="00827793">
              <w:rPr>
                <w:rFonts w:eastAsia="Times New Roman"/>
                <w:color w:val="222222"/>
                <w:sz w:val="20"/>
                <w:szCs w:val="20"/>
              </w:rPr>
              <w:t>, v22 n2 p65-75 Fall 1994  https://eric.ed.gov/?id=EJ497430</w:t>
            </w:r>
          </w:p>
          <w:p w14:paraId="0CC6D128" w14:textId="77777777" w:rsidR="005E7055" w:rsidRPr="00827793" w:rsidRDefault="005E7055" w:rsidP="005E7055">
            <w:pPr>
              <w:widowControl/>
              <w:autoSpaceDE/>
              <w:autoSpaceDN/>
              <w:contextualSpacing/>
              <w:rPr>
                <w:rFonts w:asciiTheme="minorBidi" w:eastAsia="Times New Roman" w:hAnsiTheme="minorBidi" w:cstheme="minorBidi"/>
                <w:color w:val="000000"/>
                <w:sz w:val="20"/>
                <w:szCs w:val="20"/>
              </w:rPr>
            </w:pPr>
          </w:p>
          <w:p w14:paraId="46EBD83B" w14:textId="768BB7F4" w:rsidR="005E7055" w:rsidRPr="00827793" w:rsidRDefault="005E7055" w:rsidP="005E7055">
            <w:pPr>
              <w:widowControl/>
              <w:shd w:val="clear" w:color="auto" w:fill="FFFFFF"/>
              <w:autoSpaceDE/>
              <w:autoSpaceDN/>
              <w:outlineLvl w:val="0"/>
              <w:rPr>
                <w:rFonts w:asciiTheme="minorBidi" w:eastAsia="Times New Roman" w:hAnsiTheme="minorBidi" w:cstheme="minorBidi"/>
                <w:color w:val="000000"/>
                <w:sz w:val="20"/>
                <w:szCs w:val="20"/>
              </w:rPr>
            </w:pPr>
            <w:r w:rsidRPr="00827793">
              <w:rPr>
                <w:rFonts w:asciiTheme="minorBidi" w:eastAsia="Times New Roman" w:hAnsiTheme="minorBidi" w:cstheme="minorBidi"/>
                <w:color w:val="111111"/>
                <w:kern w:val="36"/>
                <w:sz w:val="20"/>
                <w:szCs w:val="20"/>
              </w:rPr>
              <w:t xml:space="preserve">-All Truly Great Thoughts Are Conceived While Walking 1 ": Academic Inclusion through Multimodal Walkabouts by Smith </w:t>
            </w:r>
          </w:p>
          <w:p w14:paraId="3AD06371" w14:textId="2F4BE9F3" w:rsidR="005E7055" w:rsidRPr="00827793" w:rsidRDefault="005E7055" w:rsidP="005E7055">
            <w:pPr>
              <w:widowControl/>
              <w:autoSpaceDE/>
              <w:autoSpaceDN/>
              <w:contextualSpacing/>
              <w:rPr>
                <w:rFonts w:asciiTheme="minorBidi" w:hAnsiTheme="minorBidi" w:cstheme="minorBidi"/>
                <w:bCs/>
                <w:sz w:val="20"/>
                <w:szCs w:val="20"/>
              </w:rPr>
            </w:pPr>
            <w:r w:rsidRPr="00827793">
              <w:rPr>
                <w:rFonts w:asciiTheme="minorBidi" w:hAnsiTheme="minorBidi" w:cstheme="minorBidi"/>
                <w:bCs/>
                <w:sz w:val="20"/>
                <w:szCs w:val="20"/>
              </w:rPr>
              <w:t>https://www.researchgate.net/publication/337198422_All_Truly_Great_Thoughts_Are_Conceived_While_Walking_1_Academic_Inclusion_through_Multimodal_Walkabouts</w:t>
            </w:r>
          </w:p>
        </w:tc>
        <w:tc>
          <w:tcPr>
            <w:tcW w:w="3600" w:type="dxa"/>
            <w:vAlign w:val="center"/>
          </w:tcPr>
          <w:p w14:paraId="7E25FDFE" w14:textId="10EA5AF4" w:rsidR="005E7055" w:rsidRPr="00827793" w:rsidRDefault="005E7055" w:rsidP="005E7055">
            <w:pPr>
              <w:rPr>
                <w:rFonts w:asciiTheme="minorBidi" w:eastAsia="Times New Roman" w:hAnsiTheme="minorBidi" w:cstheme="minorBidi"/>
                <w:color w:val="000000"/>
                <w:sz w:val="20"/>
                <w:szCs w:val="20"/>
              </w:rPr>
            </w:pPr>
            <w:r w:rsidRPr="00827793">
              <w:rPr>
                <w:rFonts w:asciiTheme="minorBidi" w:eastAsia="Times New Roman" w:hAnsiTheme="minorBidi" w:cstheme="minorBidi"/>
                <w:color w:val="000000"/>
                <w:sz w:val="20"/>
                <w:szCs w:val="20"/>
              </w:rPr>
              <w:t>Read, discuss, annotate and practice critical reading</w:t>
            </w:r>
          </w:p>
          <w:p w14:paraId="128DF043" w14:textId="77777777" w:rsidR="005E7055" w:rsidRPr="00827793" w:rsidRDefault="005E7055" w:rsidP="005E7055">
            <w:pPr>
              <w:pStyle w:val="ListParagraph"/>
              <w:numPr>
                <w:ilvl w:val="0"/>
                <w:numId w:val="40"/>
              </w:numPr>
              <w:rPr>
                <w:rFonts w:asciiTheme="minorBidi" w:eastAsia="Times New Roman" w:hAnsiTheme="minorBidi" w:cstheme="minorBidi"/>
                <w:color w:val="000000"/>
                <w:sz w:val="20"/>
                <w:szCs w:val="20"/>
              </w:rPr>
            </w:pPr>
            <w:r w:rsidRPr="00827793">
              <w:rPr>
                <w:rFonts w:asciiTheme="minorBidi" w:eastAsia="Times New Roman" w:hAnsiTheme="minorBidi" w:cstheme="minorBidi"/>
                <w:color w:val="000000"/>
                <w:sz w:val="20"/>
                <w:szCs w:val="20"/>
              </w:rPr>
              <w:t>Whole class</w:t>
            </w:r>
          </w:p>
          <w:p w14:paraId="6A46FEE6" w14:textId="77777777" w:rsidR="005E7055" w:rsidRPr="00827793" w:rsidRDefault="005E7055" w:rsidP="005E7055">
            <w:pPr>
              <w:pStyle w:val="ListParagraph"/>
              <w:numPr>
                <w:ilvl w:val="0"/>
                <w:numId w:val="40"/>
              </w:numPr>
              <w:rPr>
                <w:rFonts w:asciiTheme="minorBidi" w:eastAsia="Times New Roman" w:hAnsiTheme="minorBidi" w:cstheme="minorBidi"/>
                <w:color w:val="000000"/>
                <w:sz w:val="20"/>
                <w:szCs w:val="20"/>
              </w:rPr>
            </w:pPr>
            <w:r w:rsidRPr="00827793">
              <w:rPr>
                <w:rFonts w:asciiTheme="minorBidi" w:eastAsia="Times New Roman" w:hAnsiTheme="minorBidi" w:cstheme="minorBidi"/>
                <w:color w:val="000000"/>
                <w:sz w:val="20"/>
                <w:szCs w:val="20"/>
              </w:rPr>
              <w:t>Pair work</w:t>
            </w:r>
          </w:p>
          <w:p w14:paraId="40AD9F1D" w14:textId="77777777" w:rsidR="005E7055" w:rsidRPr="00827793" w:rsidRDefault="005E7055" w:rsidP="005E7055">
            <w:pPr>
              <w:pStyle w:val="ListParagraph"/>
              <w:numPr>
                <w:ilvl w:val="0"/>
                <w:numId w:val="40"/>
              </w:numPr>
              <w:rPr>
                <w:rFonts w:asciiTheme="minorBidi" w:eastAsia="Times New Roman" w:hAnsiTheme="minorBidi" w:cstheme="minorBidi"/>
                <w:color w:val="000000"/>
                <w:sz w:val="20"/>
                <w:szCs w:val="20"/>
              </w:rPr>
            </w:pPr>
            <w:r w:rsidRPr="00827793">
              <w:rPr>
                <w:rFonts w:asciiTheme="minorBidi" w:eastAsia="Times New Roman" w:hAnsiTheme="minorBidi" w:cstheme="minorBidi"/>
                <w:color w:val="000000"/>
                <w:sz w:val="20"/>
                <w:szCs w:val="20"/>
              </w:rPr>
              <w:t>Small group work</w:t>
            </w:r>
          </w:p>
          <w:p w14:paraId="5FBDE20B" w14:textId="77777777" w:rsidR="005E7055" w:rsidRPr="00827793" w:rsidRDefault="005E7055" w:rsidP="005E7055">
            <w:pPr>
              <w:rPr>
                <w:rFonts w:asciiTheme="minorBidi" w:eastAsia="Times New Roman" w:hAnsiTheme="minorBidi" w:cstheme="minorBidi"/>
                <w:color w:val="000000"/>
                <w:sz w:val="20"/>
                <w:szCs w:val="20"/>
              </w:rPr>
            </w:pPr>
          </w:p>
          <w:p w14:paraId="6783CAE7" w14:textId="5F750B28" w:rsidR="005E7055" w:rsidRPr="00827793" w:rsidRDefault="005E7055" w:rsidP="005E7055">
            <w:pPr>
              <w:widowControl/>
              <w:autoSpaceDE/>
              <w:autoSpaceDN/>
              <w:spacing w:after="160" w:line="259" w:lineRule="auto"/>
              <w:contextualSpacing/>
              <w:rPr>
                <w:rFonts w:asciiTheme="minorBidi" w:hAnsiTheme="minorBidi" w:cstheme="minorBidi"/>
                <w:sz w:val="20"/>
                <w:szCs w:val="20"/>
              </w:rPr>
            </w:pPr>
            <w:r w:rsidRPr="00827793">
              <w:rPr>
                <w:rFonts w:asciiTheme="minorBidi" w:eastAsia="Times New Roman" w:hAnsiTheme="minorBidi" w:cstheme="minorBidi"/>
                <w:color w:val="000000"/>
                <w:sz w:val="20"/>
                <w:szCs w:val="20"/>
              </w:rPr>
              <w:t xml:space="preserve"> - Write a short (one or two paragraphs) response on the reading/discussion in class or on Moodle forum</w:t>
            </w:r>
          </w:p>
        </w:tc>
        <w:tc>
          <w:tcPr>
            <w:tcW w:w="1184" w:type="dxa"/>
          </w:tcPr>
          <w:p w14:paraId="460BEC7D" w14:textId="375F6E0A" w:rsidR="005E7055" w:rsidRPr="00827793" w:rsidRDefault="005E7055" w:rsidP="005E7055">
            <w:pPr>
              <w:widowControl/>
              <w:autoSpaceDE/>
              <w:autoSpaceDN/>
              <w:contextualSpacing/>
              <w:rPr>
                <w:rFonts w:asciiTheme="minorBidi" w:hAnsiTheme="minorBidi" w:cstheme="minorBidi"/>
                <w:sz w:val="20"/>
                <w:szCs w:val="20"/>
              </w:rPr>
            </w:pPr>
            <w:r w:rsidRPr="00827793">
              <w:rPr>
                <w:rFonts w:asciiTheme="minorBidi" w:hAnsiTheme="minorBidi" w:cstheme="minorBidi"/>
                <w:sz w:val="20"/>
                <w:szCs w:val="20"/>
              </w:rPr>
              <w:t>CLO 1,4,5 &amp;7</w:t>
            </w:r>
          </w:p>
        </w:tc>
      </w:tr>
      <w:tr w:rsidR="005E7055" w:rsidRPr="00827793" w14:paraId="016AC71A" w14:textId="77777777" w:rsidTr="008C01C0">
        <w:trPr>
          <w:trHeight w:val="268"/>
        </w:trPr>
        <w:tc>
          <w:tcPr>
            <w:tcW w:w="620" w:type="dxa"/>
          </w:tcPr>
          <w:p w14:paraId="076828DD" w14:textId="77777777" w:rsidR="005E7055" w:rsidRPr="00827793" w:rsidRDefault="005E7055" w:rsidP="005E7055">
            <w:pPr>
              <w:pStyle w:val="TableParagraph"/>
              <w:spacing w:line="248" w:lineRule="exact"/>
              <w:ind w:left="19" w:right="2"/>
              <w:jc w:val="center"/>
              <w:rPr>
                <w:b/>
              </w:rPr>
            </w:pPr>
            <w:r w:rsidRPr="00827793">
              <w:rPr>
                <w:b/>
                <w:spacing w:val="-10"/>
              </w:rPr>
              <w:t>3</w:t>
            </w:r>
          </w:p>
        </w:tc>
        <w:tc>
          <w:tcPr>
            <w:tcW w:w="1170" w:type="dxa"/>
          </w:tcPr>
          <w:p w14:paraId="6645378A" w14:textId="77777777" w:rsidR="005E7055" w:rsidRPr="00827793" w:rsidRDefault="003C55DA" w:rsidP="005E7055">
            <w:pPr>
              <w:pStyle w:val="TableParagraph"/>
            </w:pPr>
            <w:r w:rsidRPr="00827793">
              <w:t>Sept.</w:t>
            </w:r>
          </w:p>
          <w:p w14:paraId="41F45F15" w14:textId="36952CB9" w:rsidR="003C55DA" w:rsidRPr="00827793" w:rsidRDefault="00371EDF" w:rsidP="005E7055">
            <w:pPr>
              <w:pStyle w:val="TableParagraph"/>
            </w:pPr>
            <w:r w:rsidRPr="00827793">
              <w:t xml:space="preserve"> </w:t>
            </w:r>
            <w:r w:rsidR="003C55DA" w:rsidRPr="00827793">
              <w:t>8 - 12</w:t>
            </w:r>
          </w:p>
        </w:tc>
        <w:tc>
          <w:tcPr>
            <w:tcW w:w="3150" w:type="dxa"/>
          </w:tcPr>
          <w:p w14:paraId="6B918267" w14:textId="5DAE2E50" w:rsidR="005E7055" w:rsidRPr="00827793" w:rsidRDefault="005E7055" w:rsidP="005E7055">
            <w:pPr>
              <w:rPr>
                <w:rFonts w:asciiTheme="minorBidi" w:eastAsia="Times New Roman" w:hAnsiTheme="minorBidi" w:cstheme="minorBidi"/>
                <w:b/>
                <w:bCs/>
                <w:color w:val="000000"/>
                <w:sz w:val="20"/>
                <w:szCs w:val="20"/>
              </w:rPr>
            </w:pPr>
            <w:r w:rsidRPr="00827793">
              <w:rPr>
                <w:rFonts w:asciiTheme="minorBidi" w:eastAsia="Times New Roman" w:hAnsiTheme="minorBidi" w:cstheme="minorBidi"/>
                <w:b/>
                <w:bCs/>
                <w:color w:val="000000"/>
                <w:sz w:val="20"/>
                <w:szCs w:val="20"/>
              </w:rPr>
              <w:t xml:space="preserve">Critical Reading </w:t>
            </w:r>
          </w:p>
          <w:p w14:paraId="309B3105" w14:textId="7E33AD6B" w:rsidR="005E7055" w:rsidRPr="00827793" w:rsidRDefault="005E7055" w:rsidP="005E7055">
            <w:pPr>
              <w:widowControl/>
              <w:autoSpaceDE/>
              <w:autoSpaceDN/>
              <w:contextualSpacing/>
              <w:rPr>
                <w:rFonts w:asciiTheme="minorBidi" w:eastAsia="Times New Roman" w:hAnsiTheme="minorBidi" w:cstheme="minorBidi"/>
                <w:b/>
                <w:bCs/>
                <w:color w:val="000000"/>
                <w:sz w:val="20"/>
                <w:szCs w:val="20"/>
              </w:rPr>
            </w:pPr>
            <w:r w:rsidRPr="00827793">
              <w:rPr>
                <w:rFonts w:asciiTheme="minorBidi" w:eastAsia="Times New Roman" w:hAnsiTheme="minorBidi" w:cstheme="minorBidi"/>
                <w:b/>
                <w:bCs/>
                <w:color w:val="000000"/>
                <w:sz w:val="20"/>
                <w:szCs w:val="20"/>
              </w:rPr>
              <w:t>Research as Conversation</w:t>
            </w:r>
          </w:p>
          <w:p w14:paraId="2E4113FE" w14:textId="19A157B3" w:rsidR="005E7055" w:rsidRPr="00827793" w:rsidRDefault="005E7055" w:rsidP="005E7055">
            <w:pPr>
              <w:widowControl/>
              <w:autoSpaceDE/>
              <w:autoSpaceDN/>
              <w:contextualSpacing/>
              <w:rPr>
                <w:rFonts w:asciiTheme="minorBidi" w:eastAsia="Times New Roman" w:hAnsiTheme="minorBidi" w:cstheme="minorBidi"/>
                <w:color w:val="000000"/>
                <w:sz w:val="20"/>
                <w:szCs w:val="20"/>
              </w:rPr>
            </w:pPr>
            <w:r w:rsidRPr="00827793">
              <w:rPr>
                <w:rFonts w:asciiTheme="minorBidi" w:eastAsia="Times New Roman" w:hAnsiTheme="minorBidi" w:cstheme="minorBidi"/>
                <w:color w:val="000000"/>
                <w:sz w:val="20"/>
                <w:szCs w:val="20"/>
              </w:rPr>
              <w:t xml:space="preserve">          Selected Readings</w:t>
            </w:r>
          </w:p>
          <w:p w14:paraId="56F07654" w14:textId="51E69BB7" w:rsidR="005E7055" w:rsidRPr="00827793" w:rsidRDefault="005E7055" w:rsidP="005E7055">
            <w:pPr>
              <w:pStyle w:val="ListParagraph"/>
              <w:widowControl/>
              <w:numPr>
                <w:ilvl w:val="0"/>
                <w:numId w:val="39"/>
              </w:numPr>
              <w:autoSpaceDE/>
              <w:autoSpaceDN/>
              <w:contextualSpacing/>
              <w:rPr>
                <w:rFonts w:asciiTheme="minorBidi" w:hAnsiTheme="minorBidi" w:cstheme="minorBidi"/>
                <w:sz w:val="20"/>
                <w:szCs w:val="20"/>
              </w:rPr>
            </w:pPr>
            <w:r w:rsidRPr="00827793">
              <w:rPr>
                <w:rFonts w:asciiTheme="minorBidi" w:hAnsiTheme="minorBidi" w:cstheme="minorBidi"/>
                <w:sz w:val="20"/>
                <w:szCs w:val="20"/>
              </w:rPr>
              <w:t>Criteria for the Critique assignment</w:t>
            </w:r>
          </w:p>
        </w:tc>
        <w:tc>
          <w:tcPr>
            <w:tcW w:w="3600" w:type="dxa"/>
            <w:vAlign w:val="center"/>
          </w:tcPr>
          <w:p w14:paraId="3715AA90" w14:textId="77777777" w:rsidR="005E7055" w:rsidRPr="00827793" w:rsidRDefault="005E7055" w:rsidP="005E7055">
            <w:pPr>
              <w:rPr>
                <w:rFonts w:asciiTheme="minorBidi" w:eastAsia="Times New Roman" w:hAnsiTheme="minorBidi" w:cstheme="minorBidi"/>
                <w:color w:val="000000"/>
                <w:sz w:val="20"/>
                <w:szCs w:val="20"/>
              </w:rPr>
            </w:pPr>
            <w:r w:rsidRPr="00827793">
              <w:rPr>
                <w:rFonts w:asciiTheme="minorBidi" w:eastAsia="Times New Roman" w:hAnsiTheme="minorBidi" w:cstheme="minorBidi"/>
                <w:color w:val="000000"/>
                <w:sz w:val="20"/>
                <w:szCs w:val="20"/>
              </w:rPr>
              <w:t>Read, discuss, annotate and practice critical reading</w:t>
            </w:r>
          </w:p>
          <w:p w14:paraId="50B65467" w14:textId="77777777" w:rsidR="005E7055" w:rsidRPr="00827793" w:rsidRDefault="005E7055" w:rsidP="005E7055">
            <w:pPr>
              <w:pStyle w:val="ListParagraph"/>
              <w:numPr>
                <w:ilvl w:val="0"/>
                <w:numId w:val="40"/>
              </w:numPr>
              <w:rPr>
                <w:rFonts w:asciiTheme="minorBidi" w:eastAsia="Times New Roman" w:hAnsiTheme="minorBidi" w:cstheme="minorBidi"/>
                <w:color w:val="000000"/>
                <w:sz w:val="20"/>
                <w:szCs w:val="20"/>
              </w:rPr>
            </w:pPr>
            <w:r w:rsidRPr="00827793">
              <w:rPr>
                <w:rFonts w:asciiTheme="minorBidi" w:eastAsia="Times New Roman" w:hAnsiTheme="minorBidi" w:cstheme="minorBidi"/>
                <w:color w:val="000000"/>
                <w:sz w:val="20"/>
                <w:szCs w:val="20"/>
              </w:rPr>
              <w:t>Whole class</w:t>
            </w:r>
          </w:p>
          <w:p w14:paraId="7DD0E2E8" w14:textId="77777777" w:rsidR="005E7055" w:rsidRPr="00827793" w:rsidRDefault="005E7055" w:rsidP="005E7055">
            <w:pPr>
              <w:pStyle w:val="ListParagraph"/>
              <w:numPr>
                <w:ilvl w:val="0"/>
                <w:numId w:val="40"/>
              </w:numPr>
              <w:rPr>
                <w:rFonts w:asciiTheme="minorBidi" w:eastAsia="Times New Roman" w:hAnsiTheme="minorBidi" w:cstheme="minorBidi"/>
                <w:color w:val="000000"/>
                <w:sz w:val="20"/>
                <w:szCs w:val="20"/>
              </w:rPr>
            </w:pPr>
            <w:r w:rsidRPr="00827793">
              <w:rPr>
                <w:rFonts w:asciiTheme="minorBidi" w:eastAsia="Times New Roman" w:hAnsiTheme="minorBidi" w:cstheme="minorBidi"/>
                <w:color w:val="000000"/>
                <w:sz w:val="20"/>
                <w:szCs w:val="20"/>
              </w:rPr>
              <w:t>Pair work</w:t>
            </w:r>
          </w:p>
          <w:p w14:paraId="519DE946" w14:textId="77777777" w:rsidR="005E7055" w:rsidRPr="00827793" w:rsidRDefault="005E7055" w:rsidP="005E7055">
            <w:pPr>
              <w:pStyle w:val="ListParagraph"/>
              <w:numPr>
                <w:ilvl w:val="0"/>
                <w:numId w:val="40"/>
              </w:numPr>
              <w:rPr>
                <w:rFonts w:asciiTheme="minorBidi" w:eastAsia="Times New Roman" w:hAnsiTheme="minorBidi" w:cstheme="minorBidi"/>
                <w:color w:val="000000"/>
                <w:sz w:val="20"/>
                <w:szCs w:val="20"/>
              </w:rPr>
            </w:pPr>
            <w:r w:rsidRPr="00827793">
              <w:rPr>
                <w:rFonts w:asciiTheme="minorBidi" w:eastAsia="Times New Roman" w:hAnsiTheme="minorBidi" w:cstheme="minorBidi"/>
                <w:color w:val="000000"/>
                <w:sz w:val="20"/>
                <w:szCs w:val="20"/>
              </w:rPr>
              <w:t>Small group work</w:t>
            </w:r>
          </w:p>
          <w:p w14:paraId="320AFA2C" w14:textId="77777777" w:rsidR="005E7055" w:rsidRPr="00827793" w:rsidRDefault="005E7055" w:rsidP="005E7055">
            <w:pPr>
              <w:rPr>
                <w:rFonts w:asciiTheme="minorBidi" w:eastAsia="Times New Roman" w:hAnsiTheme="minorBidi" w:cstheme="minorBidi"/>
                <w:color w:val="000000"/>
                <w:sz w:val="20"/>
                <w:szCs w:val="20"/>
              </w:rPr>
            </w:pPr>
          </w:p>
          <w:p w14:paraId="61F85C37" w14:textId="4FF7D6EB" w:rsidR="005E7055" w:rsidRPr="00827793" w:rsidRDefault="005E7055" w:rsidP="008D755A">
            <w:pPr>
              <w:pStyle w:val="CommentText"/>
            </w:pPr>
            <w:r w:rsidRPr="00827793">
              <w:rPr>
                <w:rFonts w:asciiTheme="minorBidi" w:eastAsia="Times New Roman" w:hAnsiTheme="minorBidi" w:cstheme="minorBidi"/>
                <w:color w:val="000000"/>
              </w:rPr>
              <w:t xml:space="preserve"> - Write a </w:t>
            </w:r>
            <w:r w:rsidR="008D755A" w:rsidRPr="00827793">
              <w:t>practice critique in groups; Peer and teacher feedback in class</w:t>
            </w:r>
          </w:p>
        </w:tc>
        <w:tc>
          <w:tcPr>
            <w:tcW w:w="1184" w:type="dxa"/>
          </w:tcPr>
          <w:p w14:paraId="0FF692CF" w14:textId="2B9FB769" w:rsidR="005E7055" w:rsidRPr="00827793" w:rsidRDefault="005E7055" w:rsidP="005E7055">
            <w:pPr>
              <w:widowControl/>
              <w:autoSpaceDE/>
              <w:autoSpaceDN/>
              <w:contextualSpacing/>
              <w:rPr>
                <w:rFonts w:asciiTheme="minorBidi" w:hAnsiTheme="minorBidi" w:cstheme="minorBidi"/>
                <w:sz w:val="20"/>
                <w:szCs w:val="20"/>
              </w:rPr>
            </w:pPr>
            <w:r w:rsidRPr="00827793">
              <w:rPr>
                <w:rFonts w:asciiTheme="minorBidi" w:hAnsiTheme="minorBidi" w:cstheme="minorBidi"/>
                <w:sz w:val="20"/>
                <w:szCs w:val="20"/>
              </w:rPr>
              <w:t>CLO 1,4,5 &amp;7</w:t>
            </w:r>
          </w:p>
        </w:tc>
      </w:tr>
      <w:tr w:rsidR="005E7055" w:rsidRPr="00827793" w14:paraId="66FE237A" w14:textId="77777777" w:rsidTr="008C01C0">
        <w:trPr>
          <w:trHeight w:val="265"/>
        </w:trPr>
        <w:tc>
          <w:tcPr>
            <w:tcW w:w="620" w:type="dxa"/>
          </w:tcPr>
          <w:p w14:paraId="7864D0E3" w14:textId="77777777" w:rsidR="005E7055" w:rsidRPr="00827793" w:rsidRDefault="005E7055" w:rsidP="005E7055">
            <w:pPr>
              <w:pStyle w:val="TableParagraph"/>
              <w:spacing w:line="246" w:lineRule="exact"/>
              <w:ind w:left="19" w:right="2"/>
              <w:jc w:val="center"/>
              <w:rPr>
                <w:b/>
              </w:rPr>
            </w:pPr>
            <w:r w:rsidRPr="00827793">
              <w:rPr>
                <w:b/>
                <w:spacing w:val="-10"/>
              </w:rPr>
              <w:lastRenderedPageBreak/>
              <w:t>4</w:t>
            </w:r>
          </w:p>
        </w:tc>
        <w:tc>
          <w:tcPr>
            <w:tcW w:w="1170" w:type="dxa"/>
          </w:tcPr>
          <w:p w14:paraId="2C294DBD" w14:textId="77777777" w:rsidR="003C55DA" w:rsidRPr="00827793" w:rsidRDefault="003C55DA" w:rsidP="003C55DA">
            <w:pPr>
              <w:pStyle w:val="TableParagraph"/>
            </w:pPr>
            <w:r w:rsidRPr="00827793">
              <w:t>Sept.</w:t>
            </w:r>
          </w:p>
          <w:p w14:paraId="4EAE8741" w14:textId="7C4322A6" w:rsidR="005E7055" w:rsidRPr="00827793" w:rsidRDefault="003C55DA" w:rsidP="00055317">
            <w:r w:rsidRPr="00827793">
              <w:t xml:space="preserve"> </w:t>
            </w:r>
            <w:r w:rsidR="00371EDF" w:rsidRPr="00827793">
              <w:t>15-19</w:t>
            </w:r>
          </w:p>
        </w:tc>
        <w:tc>
          <w:tcPr>
            <w:tcW w:w="3150" w:type="dxa"/>
          </w:tcPr>
          <w:p w14:paraId="1CB2AD70" w14:textId="4FB92DFB" w:rsidR="005E7055" w:rsidRPr="00827793" w:rsidRDefault="005E7055" w:rsidP="005E7055">
            <w:pPr>
              <w:pStyle w:val="TableParagraph"/>
              <w:rPr>
                <w:rFonts w:asciiTheme="minorBidi" w:hAnsiTheme="minorBidi" w:cstheme="minorBidi"/>
                <w:b/>
                <w:bCs/>
                <w:sz w:val="20"/>
                <w:szCs w:val="20"/>
              </w:rPr>
            </w:pPr>
            <w:r w:rsidRPr="00827793">
              <w:rPr>
                <w:rFonts w:asciiTheme="minorBidi" w:hAnsiTheme="minorBidi" w:cstheme="minorBidi"/>
                <w:b/>
                <w:bCs/>
                <w:sz w:val="20"/>
                <w:szCs w:val="20"/>
              </w:rPr>
              <w:t>The Critique</w:t>
            </w:r>
          </w:p>
          <w:p w14:paraId="1887B87C" w14:textId="3F828F28" w:rsidR="005E7055" w:rsidRPr="00827793" w:rsidRDefault="005E7055" w:rsidP="005E7055">
            <w:pPr>
              <w:pStyle w:val="TableParagraph"/>
              <w:rPr>
                <w:rFonts w:asciiTheme="minorBidi" w:hAnsiTheme="minorBidi" w:cstheme="minorBidi"/>
                <w:b/>
                <w:bCs/>
                <w:sz w:val="20"/>
                <w:szCs w:val="20"/>
              </w:rPr>
            </w:pPr>
            <w:r w:rsidRPr="00827793">
              <w:rPr>
                <w:rFonts w:asciiTheme="minorBidi" w:hAnsiTheme="minorBidi" w:cstheme="minorBidi"/>
                <w:b/>
                <w:bCs/>
                <w:sz w:val="20"/>
                <w:szCs w:val="20"/>
              </w:rPr>
              <w:t xml:space="preserve">      </w:t>
            </w:r>
            <w:r w:rsidRPr="00827793">
              <w:rPr>
                <w:rFonts w:asciiTheme="minorBidi" w:eastAsia="Times New Roman" w:hAnsiTheme="minorBidi" w:cstheme="minorBidi"/>
                <w:b/>
                <w:bCs/>
                <w:color w:val="000000"/>
                <w:sz w:val="20"/>
                <w:szCs w:val="20"/>
              </w:rPr>
              <w:t>Selected Readings</w:t>
            </w:r>
          </w:p>
        </w:tc>
        <w:tc>
          <w:tcPr>
            <w:tcW w:w="3600" w:type="dxa"/>
            <w:vAlign w:val="center"/>
          </w:tcPr>
          <w:p w14:paraId="6BB45549" w14:textId="77777777" w:rsidR="005E7055" w:rsidRPr="00827793" w:rsidRDefault="005E7055" w:rsidP="005E7055">
            <w:pPr>
              <w:rPr>
                <w:rFonts w:asciiTheme="minorBidi" w:hAnsiTheme="minorBidi" w:cstheme="minorBidi"/>
                <w:sz w:val="20"/>
                <w:szCs w:val="20"/>
              </w:rPr>
            </w:pPr>
            <w:r w:rsidRPr="00827793">
              <w:rPr>
                <w:rFonts w:asciiTheme="minorBidi" w:hAnsiTheme="minorBidi" w:cstheme="minorBidi"/>
                <w:sz w:val="20"/>
                <w:szCs w:val="20"/>
              </w:rPr>
              <w:t>-Writing the Critique (in class; individual work)</w:t>
            </w:r>
          </w:p>
          <w:p w14:paraId="5A43BF3B" w14:textId="77777777" w:rsidR="005E7055" w:rsidRPr="00827793" w:rsidRDefault="005E7055" w:rsidP="005E7055">
            <w:pPr>
              <w:rPr>
                <w:rFonts w:asciiTheme="minorBidi" w:hAnsiTheme="minorBidi" w:cstheme="minorBidi"/>
                <w:sz w:val="20"/>
                <w:szCs w:val="20"/>
              </w:rPr>
            </w:pPr>
            <w:r w:rsidRPr="00827793">
              <w:rPr>
                <w:rFonts w:asciiTheme="minorBidi" w:hAnsiTheme="minorBidi" w:cstheme="minorBidi"/>
                <w:sz w:val="20"/>
                <w:szCs w:val="20"/>
              </w:rPr>
              <w:t>- Teacher feedback</w:t>
            </w:r>
          </w:p>
          <w:p w14:paraId="6B5485D1" w14:textId="70DA1045" w:rsidR="005E7055" w:rsidRPr="00827793" w:rsidRDefault="005E7055" w:rsidP="005E7055">
            <w:pPr>
              <w:rPr>
                <w:rFonts w:asciiTheme="minorBidi" w:hAnsiTheme="minorBidi" w:cstheme="minorBidi"/>
                <w:sz w:val="20"/>
                <w:szCs w:val="20"/>
              </w:rPr>
            </w:pPr>
            <w:r w:rsidRPr="00827793">
              <w:rPr>
                <w:rFonts w:asciiTheme="minorBidi" w:hAnsiTheme="minorBidi" w:cstheme="minorBidi"/>
                <w:b/>
                <w:bCs/>
                <w:sz w:val="20"/>
                <w:szCs w:val="20"/>
              </w:rPr>
              <w:t>Reflection on learning so far</w:t>
            </w:r>
          </w:p>
          <w:p w14:paraId="29BD27CB" w14:textId="57D191A9" w:rsidR="005E7055" w:rsidRPr="00827793" w:rsidRDefault="005E7055" w:rsidP="005E7055">
            <w:pPr>
              <w:rPr>
                <w:rFonts w:asciiTheme="minorBidi" w:hAnsiTheme="minorBidi" w:cstheme="minorBidi"/>
                <w:b/>
                <w:bCs/>
                <w:sz w:val="20"/>
                <w:szCs w:val="20"/>
              </w:rPr>
            </w:pPr>
            <w:r w:rsidRPr="00827793">
              <w:rPr>
                <w:rFonts w:asciiTheme="minorBidi" w:hAnsiTheme="minorBidi" w:cstheme="minorBidi"/>
                <w:b/>
                <w:bCs/>
                <w:sz w:val="20"/>
                <w:szCs w:val="20"/>
              </w:rPr>
              <w:t>Revised critique due</w:t>
            </w:r>
          </w:p>
        </w:tc>
        <w:tc>
          <w:tcPr>
            <w:tcW w:w="1184" w:type="dxa"/>
          </w:tcPr>
          <w:p w14:paraId="58AC59CE" w14:textId="10CA0DD6" w:rsidR="005E7055" w:rsidRPr="00827793" w:rsidRDefault="005E7055" w:rsidP="005E7055">
            <w:pPr>
              <w:widowControl/>
              <w:autoSpaceDE/>
              <w:autoSpaceDN/>
              <w:contextualSpacing/>
              <w:rPr>
                <w:rFonts w:asciiTheme="minorBidi" w:hAnsiTheme="minorBidi" w:cstheme="minorBidi"/>
                <w:sz w:val="20"/>
                <w:szCs w:val="20"/>
              </w:rPr>
            </w:pPr>
            <w:r w:rsidRPr="00827793">
              <w:rPr>
                <w:rFonts w:asciiTheme="minorBidi" w:hAnsiTheme="minorBidi" w:cstheme="minorBidi"/>
                <w:sz w:val="20"/>
                <w:szCs w:val="20"/>
              </w:rPr>
              <w:t>CLO 1,4,6 &amp;7</w:t>
            </w:r>
          </w:p>
        </w:tc>
      </w:tr>
      <w:tr w:rsidR="005E7055" w:rsidRPr="00827793" w14:paraId="053C1AD5" w14:textId="77777777" w:rsidTr="008C01C0">
        <w:trPr>
          <w:trHeight w:val="253"/>
        </w:trPr>
        <w:tc>
          <w:tcPr>
            <w:tcW w:w="620" w:type="dxa"/>
          </w:tcPr>
          <w:p w14:paraId="3EA3F1E3" w14:textId="77777777" w:rsidR="005E7055" w:rsidRPr="00827793" w:rsidRDefault="005E7055" w:rsidP="005E7055">
            <w:pPr>
              <w:pStyle w:val="TableParagraph"/>
              <w:spacing w:before="2" w:line="232" w:lineRule="exact"/>
              <w:ind w:left="19" w:right="2"/>
              <w:jc w:val="center"/>
              <w:rPr>
                <w:b/>
              </w:rPr>
            </w:pPr>
            <w:r w:rsidRPr="00827793">
              <w:rPr>
                <w:b/>
                <w:spacing w:val="-10"/>
              </w:rPr>
              <w:t>5</w:t>
            </w:r>
          </w:p>
        </w:tc>
        <w:tc>
          <w:tcPr>
            <w:tcW w:w="1170" w:type="dxa"/>
          </w:tcPr>
          <w:p w14:paraId="4B963AEF" w14:textId="77777777" w:rsidR="00371EDF" w:rsidRPr="00827793" w:rsidRDefault="00371EDF" w:rsidP="00371EDF">
            <w:pPr>
              <w:pStyle w:val="TableParagraph"/>
            </w:pPr>
            <w:r w:rsidRPr="00827793">
              <w:t xml:space="preserve"> Sept.</w:t>
            </w:r>
          </w:p>
          <w:p w14:paraId="328360E4" w14:textId="0512B4C6" w:rsidR="005E7055" w:rsidRPr="00827793" w:rsidRDefault="00371EDF" w:rsidP="00055317">
            <w:r w:rsidRPr="00827793">
              <w:t xml:space="preserve"> 22- 26</w:t>
            </w:r>
          </w:p>
        </w:tc>
        <w:tc>
          <w:tcPr>
            <w:tcW w:w="3150" w:type="dxa"/>
          </w:tcPr>
          <w:p w14:paraId="7391B87C" w14:textId="77777777" w:rsidR="005E7055" w:rsidRPr="00827793" w:rsidRDefault="005E7055" w:rsidP="005E7055">
            <w:pPr>
              <w:widowControl/>
              <w:autoSpaceDE/>
              <w:autoSpaceDN/>
              <w:contextualSpacing/>
              <w:rPr>
                <w:rFonts w:asciiTheme="minorBidi" w:hAnsiTheme="minorBidi" w:cstheme="minorBidi"/>
                <w:b/>
                <w:bCs/>
                <w:sz w:val="20"/>
                <w:szCs w:val="20"/>
              </w:rPr>
            </w:pPr>
            <w:r w:rsidRPr="00827793">
              <w:rPr>
                <w:rFonts w:asciiTheme="minorBidi" w:hAnsiTheme="minorBidi" w:cstheme="minorBidi"/>
                <w:b/>
                <w:bCs/>
                <w:sz w:val="20"/>
                <w:szCs w:val="20"/>
              </w:rPr>
              <w:t>Argumentative Research Paper</w:t>
            </w:r>
          </w:p>
          <w:p w14:paraId="105E203E" w14:textId="33806A4A" w:rsidR="005E7055" w:rsidRPr="00827793" w:rsidRDefault="005E7055" w:rsidP="005E7055">
            <w:pPr>
              <w:rPr>
                <w:rFonts w:asciiTheme="minorBidi" w:hAnsiTheme="minorBidi" w:cstheme="minorBidi"/>
                <w:sz w:val="20"/>
                <w:szCs w:val="20"/>
              </w:rPr>
            </w:pPr>
            <w:r w:rsidRPr="00827793">
              <w:rPr>
                <w:rFonts w:asciiTheme="minorBidi" w:hAnsiTheme="minorBidi" w:cstheme="minorBidi"/>
                <w:sz w:val="20"/>
                <w:szCs w:val="20"/>
              </w:rPr>
              <w:t>- Discussing argumentation</w:t>
            </w:r>
          </w:p>
          <w:p w14:paraId="0607B109" w14:textId="5EF2F59C" w:rsidR="005E7055" w:rsidRPr="00827793" w:rsidRDefault="005E7055" w:rsidP="005E7055">
            <w:pPr>
              <w:rPr>
                <w:rFonts w:asciiTheme="minorBidi" w:hAnsiTheme="minorBidi" w:cstheme="minorBidi"/>
                <w:sz w:val="20"/>
                <w:szCs w:val="20"/>
              </w:rPr>
            </w:pPr>
            <w:r w:rsidRPr="00827793">
              <w:rPr>
                <w:rFonts w:asciiTheme="minorBidi" w:hAnsiTheme="minorBidi" w:cstheme="minorBidi"/>
                <w:sz w:val="20"/>
                <w:szCs w:val="20"/>
              </w:rPr>
              <w:t xml:space="preserve">      Selected readings: Different arguments on a certain issue</w:t>
            </w:r>
          </w:p>
          <w:p w14:paraId="701F56D2" w14:textId="5DC38B1B" w:rsidR="005E7055" w:rsidRPr="00827793" w:rsidRDefault="005E7055" w:rsidP="005E7055">
            <w:pPr>
              <w:rPr>
                <w:rFonts w:asciiTheme="minorBidi" w:hAnsiTheme="minorBidi" w:cstheme="minorBidi"/>
                <w:sz w:val="20"/>
                <w:szCs w:val="20"/>
              </w:rPr>
            </w:pPr>
            <w:r w:rsidRPr="00827793">
              <w:rPr>
                <w:rFonts w:asciiTheme="minorBidi" w:hAnsiTheme="minorBidi" w:cstheme="minorBidi"/>
                <w:sz w:val="20"/>
                <w:szCs w:val="20"/>
              </w:rPr>
              <w:t xml:space="preserve">- Explaining the research paper: a ‘venue’ to consider different points of view on an issue, which requires the synthesis of different sources </w:t>
            </w:r>
          </w:p>
          <w:p w14:paraId="31BC6360" w14:textId="3E108B72" w:rsidR="005E7055" w:rsidRPr="00827793" w:rsidRDefault="005E7055" w:rsidP="005E7055">
            <w:pPr>
              <w:rPr>
                <w:rFonts w:asciiTheme="minorBidi" w:hAnsiTheme="minorBidi" w:cstheme="minorBidi"/>
                <w:sz w:val="20"/>
                <w:szCs w:val="20"/>
              </w:rPr>
            </w:pPr>
          </w:p>
          <w:p w14:paraId="7528D2FB" w14:textId="1DCDF1D7" w:rsidR="005E7055" w:rsidRPr="00827793" w:rsidRDefault="005E7055" w:rsidP="005E7055">
            <w:pPr>
              <w:rPr>
                <w:rFonts w:asciiTheme="minorBidi" w:hAnsiTheme="minorBidi" w:cstheme="minorBidi"/>
                <w:b/>
                <w:bCs/>
                <w:sz w:val="20"/>
                <w:szCs w:val="20"/>
              </w:rPr>
            </w:pPr>
            <w:r w:rsidRPr="00827793">
              <w:rPr>
                <w:rFonts w:asciiTheme="minorBidi" w:hAnsiTheme="minorBidi" w:cstheme="minorBidi"/>
                <w:sz w:val="20"/>
                <w:szCs w:val="20"/>
              </w:rPr>
              <w:t>- Generating the criteria for the research paper (to be made available on Moodle)</w:t>
            </w:r>
          </w:p>
        </w:tc>
        <w:tc>
          <w:tcPr>
            <w:tcW w:w="3600" w:type="dxa"/>
          </w:tcPr>
          <w:p w14:paraId="49E33913" w14:textId="55326A30" w:rsidR="005E7055" w:rsidRPr="00827793" w:rsidRDefault="005E7055" w:rsidP="005E7055">
            <w:pPr>
              <w:pStyle w:val="ListParagraph"/>
              <w:ind w:left="0"/>
              <w:rPr>
                <w:rFonts w:asciiTheme="minorBidi" w:hAnsiTheme="minorBidi" w:cstheme="minorBidi"/>
                <w:sz w:val="20"/>
                <w:szCs w:val="20"/>
              </w:rPr>
            </w:pPr>
            <w:r w:rsidRPr="00827793">
              <w:rPr>
                <w:rFonts w:asciiTheme="minorBidi" w:hAnsiTheme="minorBidi" w:cstheme="minorBidi"/>
                <w:sz w:val="20"/>
                <w:szCs w:val="20"/>
              </w:rPr>
              <w:t>- S  -Classwork on writing the conversation between the sources to find common points, differences and limitations: Reflecting on sources for relevance, reliability, accuracy, and currency</w:t>
            </w:r>
          </w:p>
          <w:p w14:paraId="3A32E451" w14:textId="00C378BC" w:rsidR="005E7055" w:rsidRPr="00827793" w:rsidRDefault="005E7055" w:rsidP="005E7055">
            <w:pPr>
              <w:rPr>
                <w:rFonts w:asciiTheme="minorBidi" w:hAnsiTheme="minorBidi" w:cstheme="minorBidi"/>
                <w:sz w:val="20"/>
                <w:szCs w:val="20"/>
              </w:rPr>
            </w:pPr>
            <w:r w:rsidRPr="00827793">
              <w:rPr>
                <w:rFonts w:asciiTheme="minorBidi" w:hAnsiTheme="minorBidi" w:cstheme="minorBidi"/>
                <w:sz w:val="20"/>
                <w:szCs w:val="20"/>
              </w:rPr>
              <w:t>-Student work in small groups to generate assessment criteria for the research paper and then share with the class. Teacher guides and corrects misconceptions</w:t>
            </w:r>
          </w:p>
        </w:tc>
        <w:tc>
          <w:tcPr>
            <w:tcW w:w="1184" w:type="dxa"/>
          </w:tcPr>
          <w:p w14:paraId="4D6DB817" w14:textId="76EF7AF8" w:rsidR="005E7055" w:rsidRPr="00827793" w:rsidRDefault="005E7055" w:rsidP="005E7055">
            <w:pPr>
              <w:pStyle w:val="TableParagraph"/>
              <w:rPr>
                <w:rFonts w:asciiTheme="minorBidi" w:hAnsiTheme="minorBidi" w:cstheme="minorBidi"/>
                <w:sz w:val="20"/>
                <w:szCs w:val="20"/>
              </w:rPr>
            </w:pPr>
            <w:r w:rsidRPr="00827793">
              <w:rPr>
                <w:rFonts w:asciiTheme="minorBidi" w:hAnsiTheme="minorBidi" w:cstheme="minorBidi"/>
                <w:sz w:val="20"/>
                <w:szCs w:val="20"/>
              </w:rPr>
              <w:t>CLO 1,2,4,5 7 &amp; 8</w:t>
            </w:r>
          </w:p>
        </w:tc>
      </w:tr>
      <w:tr w:rsidR="005E7055" w:rsidRPr="00827793" w14:paraId="073CA796" w14:textId="77777777" w:rsidTr="008C01C0">
        <w:trPr>
          <w:trHeight w:val="268"/>
        </w:trPr>
        <w:tc>
          <w:tcPr>
            <w:tcW w:w="620" w:type="dxa"/>
          </w:tcPr>
          <w:p w14:paraId="6DDE1400" w14:textId="77777777" w:rsidR="005E7055" w:rsidRPr="00827793" w:rsidRDefault="005E7055" w:rsidP="005E7055">
            <w:pPr>
              <w:pStyle w:val="TableParagraph"/>
              <w:spacing w:before="2" w:line="246" w:lineRule="exact"/>
              <w:ind w:left="19" w:right="2"/>
              <w:jc w:val="center"/>
              <w:rPr>
                <w:b/>
              </w:rPr>
            </w:pPr>
            <w:r w:rsidRPr="00827793">
              <w:rPr>
                <w:b/>
                <w:spacing w:val="-10"/>
              </w:rPr>
              <w:t>6</w:t>
            </w:r>
          </w:p>
        </w:tc>
        <w:tc>
          <w:tcPr>
            <w:tcW w:w="1170" w:type="dxa"/>
          </w:tcPr>
          <w:p w14:paraId="58AA2FE9" w14:textId="77777777" w:rsidR="00371EDF" w:rsidRPr="00827793" w:rsidRDefault="00371EDF" w:rsidP="00371EDF">
            <w:pPr>
              <w:pStyle w:val="TableParagraph"/>
            </w:pPr>
            <w:r w:rsidRPr="00827793">
              <w:t xml:space="preserve"> Sept.</w:t>
            </w:r>
          </w:p>
          <w:p w14:paraId="7BB22DCC" w14:textId="20753580" w:rsidR="005E7055" w:rsidRPr="00827793" w:rsidRDefault="00371EDF" w:rsidP="00055317">
            <w:r w:rsidRPr="00827793">
              <w:t>29 – October 3</w:t>
            </w:r>
          </w:p>
        </w:tc>
        <w:tc>
          <w:tcPr>
            <w:tcW w:w="3150" w:type="dxa"/>
          </w:tcPr>
          <w:p w14:paraId="569E2D0A" w14:textId="7D8F6222" w:rsidR="005E7055" w:rsidRPr="00827793" w:rsidRDefault="005E7055" w:rsidP="005E7055">
            <w:pPr>
              <w:pStyle w:val="TableParagraph"/>
              <w:rPr>
                <w:rFonts w:asciiTheme="minorBidi" w:hAnsiTheme="minorBidi" w:cstheme="minorBidi"/>
                <w:b/>
                <w:bCs/>
                <w:sz w:val="20"/>
                <w:szCs w:val="20"/>
              </w:rPr>
            </w:pPr>
            <w:r w:rsidRPr="00827793">
              <w:rPr>
                <w:rFonts w:asciiTheme="minorBidi" w:hAnsiTheme="minorBidi" w:cstheme="minorBidi"/>
                <w:b/>
                <w:bCs/>
                <w:sz w:val="20"/>
                <w:szCs w:val="20"/>
              </w:rPr>
              <w:t>Argumentative Research Paper</w:t>
            </w:r>
          </w:p>
          <w:p w14:paraId="0054C04A" w14:textId="77777777" w:rsidR="005E7055" w:rsidRPr="00827793" w:rsidRDefault="005E7055" w:rsidP="005E7055">
            <w:pPr>
              <w:rPr>
                <w:rFonts w:asciiTheme="minorBidi" w:hAnsiTheme="minorBidi" w:cstheme="minorBidi"/>
                <w:sz w:val="20"/>
                <w:szCs w:val="20"/>
              </w:rPr>
            </w:pPr>
            <w:r w:rsidRPr="00827793">
              <w:rPr>
                <w:rFonts w:asciiTheme="minorBidi" w:hAnsiTheme="minorBidi" w:cstheme="minorBidi"/>
                <w:b/>
                <w:bCs/>
                <w:sz w:val="20"/>
                <w:szCs w:val="20"/>
              </w:rPr>
              <w:t>-</w:t>
            </w:r>
            <w:r w:rsidRPr="00827793">
              <w:rPr>
                <w:rFonts w:asciiTheme="minorBidi" w:hAnsiTheme="minorBidi" w:cstheme="minorBidi"/>
                <w:sz w:val="20"/>
                <w:szCs w:val="20"/>
              </w:rPr>
              <w:t>-Library visit</w:t>
            </w:r>
          </w:p>
          <w:p w14:paraId="3EE2651E" w14:textId="77777777" w:rsidR="005E7055" w:rsidRPr="00827793" w:rsidRDefault="005E7055" w:rsidP="005E7055">
            <w:pPr>
              <w:pStyle w:val="TableParagraph"/>
              <w:rPr>
                <w:rFonts w:asciiTheme="minorBidi" w:hAnsiTheme="minorBidi" w:cstheme="minorBidi"/>
                <w:sz w:val="20"/>
                <w:szCs w:val="20"/>
              </w:rPr>
            </w:pPr>
            <w:r w:rsidRPr="00827793">
              <w:rPr>
                <w:rFonts w:asciiTheme="minorBidi" w:hAnsiTheme="minorBidi" w:cstheme="minorBidi"/>
                <w:sz w:val="20"/>
                <w:szCs w:val="20"/>
              </w:rPr>
              <w:t>- Choosing topics</w:t>
            </w:r>
          </w:p>
          <w:p w14:paraId="222657E5" w14:textId="2A2C772F" w:rsidR="005E7055" w:rsidRPr="00827793" w:rsidRDefault="005E7055" w:rsidP="005E7055">
            <w:pPr>
              <w:pStyle w:val="TableParagraph"/>
              <w:rPr>
                <w:rFonts w:asciiTheme="minorBidi" w:hAnsiTheme="minorBidi" w:cstheme="minorBidi"/>
                <w:sz w:val="20"/>
                <w:szCs w:val="20"/>
              </w:rPr>
            </w:pPr>
            <w:r w:rsidRPr="00827793">
              <w:rPr>
                <w:rFonts w:asciiTheme="minorBidi" w:hAnsiTheme="minorBidi" w:cstheme="minorBidi"/>
                <w:sz w:val="20"/>
                <w:szCs w:val="20"/>
              </w:rPr>
              <w:t>- Formulating research questions</w:t>
            </w:r>
          </w:p>
          <w:p w14:paraId="7D93D73A" w14:textId="1FBECE3C" w:rsidR="005E7055" w:rsidRPr="00827793" w:rsidRDefault="005E7055" w:rsidP="005E7055">
            <w:pPr>
              <w:pStyle w:val="TableParagraph"/>
              <w:rPr>
                <w:rFonts w:asciiTheme="minorBidi" w:hAnsiTheme="minorBidi" w:cstheme="minorBidi"/>
                <w:sz w:val="20"/>
                <w:szCs w:val="20"/>
              </w:rPr>
            </w:pPr>
            <w:r w:rsidRPr="00827793">
              <w:rPr>
                <w:rFonts w:asciiTheme="minorBidi" w:hAnsiTheme="minorBidi" w:cstheme="minorBidi"/>
                <w:sz w:val="20"/>
                <w:szCs w:val="20"/>
              </w:rPr>
              <w:t>- Writing a research proposal</w:t>
            </w:r>
          </w:p>
        </w:tc>
        <w:tc>
          <w:tcPr>
            <w:tcW w:w="3600" w:type="dxa"/>
            <w:vAlign w:val="center"/>
          </w:tcPr>
          <w:p w14:paraId="10C91D55" w14:textId="6F2B10B0" w:rsidR="005E7055" w:rsidRPr="00827793" w:rsidRDefault="005E7055" w:rsidP="005E7055">
            <w:pPr>
              <w:pStyle w:val="ListParagraph"/>
              <w:ind w:left="0"/>
              <w:rPr>
                <w:rFonts w:asciiTheme="minorBidi" w:hAnsiTheme="minorBidi" w:cstheme="minorBidi"/>
                <w:sz w:val="20"/>
                <w:szCs w:val="20"/>
              </w:rPr>
            </w:pPr>
            <w:r w:rsidRPr="00827793">
              <w:rPr>
                <w:rFonts w:asciiTheme="minorBidi" w:hAnsiTheme="minorBidi" w:cstheme="minorBidi"/>
                <w:sz w:val="20"/>
                <w:szCs w:val="20"/>
              </w:rPr>
              <w:t>St    - Students conduct preliminary research to choose topics to be approved by teacher: Locating, evaluating, preparing to use sources</w:t>
            </w:r>
          </w:p>
          <w:p w14:paraId="55E1A797" w14:textId="77777777" w:rsidR="005E7055" w:rsidRPr="00827793" w:rsidRDefault="005E7055" w:rsidP="005E7055">
            <w:pPr>
              <w:rPr>
                <w:rFonts w:asciiTheme="minorBidi" w:hAnsiTheme="minorBidi" w:cstheme="minorBidi"/>
                <w:sz w:val="20"/>
                <w:szCs w:val="20"/>
              </w:rPr>
            </w:pPr>
            <w:r w:rsidRPr="00827793">
              <w:rPr>
                <w:rFonts w:asciiTheme="minorBidi" w:hAnsiTheme="minorBidi" w:cstheme="minorBidi"/>
                <w:sz w:val="20"/>
                <w:szCs w:val="20"/>
              </w:rPr>
              <w:t>-Students apply tasks to review the literature on a certain issue by employing active reading techniques such as annotation, mapping, exploration and dialogue</w:t>
            </w:r>
          </w:p>
          <w:p w14:paraId="2E4C4327" w14:textId="77777777" w:rsidR="005E7055" w:rsidRPr="00827793" w:rsidRDefault="005E7055" w:rsidP="005E7055">
            <w:pPr>
              <w:rPr>
                <w:rFonts w:asciiTheme="minorBidi" w:hAnsiTheme="minorBidi" w:cstheme="minorBidi"/>
                <w:sz w:val="20"/>
                <w:szCs w:val="20"/>
              </w:rPr>
            </w:pPr>
            <w:r w:rsidRPr="00827793">
              <w:rPr>
                <w:rFonts w:asciiTheme="minorBidi" w:hAnsiTheme="minorBidi" w:cstheme="minorBidi"/>
                <w:sz w:val="20"/>
                <w:szCs w:val="20"/>
              </w:rPr>
              <w:t>- Students work in pairs or small groups to generate their research questions and give each other peer feedback</w:t>
            </w:r>
          </w:p>
          <w:p w14:paraId="2BB4D078" w14:textId="60B7EF93" w:rsidR="005E7055" w:rsidRPr="00827793" w:rsidRDefault="005E7055" w:rsidP="005E7055">
            <w:pPr>
              <w:rPr>
                <w:rFonts w:asciiTheme="minorBidi" w:hAnsiTheme="minorBidi" w:cstheme="minorBidi"/>
                <w:sz w:val="20"/>
                <w:szCs w:val="20"/>
              </w:rPr>
            </w:pPr>
            <w:r w:rsidRPr="00827793">
              <w:rPr>
                <w:rFonts w:asciiTheme="minorBidi" w:hAnsiTheme="minorBidi" w:cstheme="minorBidi"/>
                <w:sz w:val="20"/>
                <w:szCs w:val="20"/>
              </w:rPr>
              <w:t>-Teacher feedback on research questions followed by revision</w:t>
            </w:r>
          </w:p>
        </w:tc>
        <w:tc>
          <w:tcPr>
            <w:tcW w:w="1184" w:type="dxa"/>
          </w:tcPr>
          <w:p w14:paraId="52AE63EF" w14:textId="2144DCC7" w:rsidR="005E7055" w:rsidRPr="00827793" w:rsidRDefault="005E7055" w:rsidP="005E7055">
            <w:pPr>
              <w:widowControl/>
              <w:autoSpaceDE/>
              <w:autoSpaceDN/>
              <w:contextualSpacing/>
              <w:rPr>
                <w:rFonts w:asciiTheme="minorBidi" w:hAnsiTheme="minorBidi" w:cstheme="minorBidi"/>
                <w:sz w:val="20"/>
                <w:szCs w:val="20"/>
              </w:rPr>
            </w:pPr>
            <w:r w:rsidRPr="00827793">
              <w:rPr>
                <w:rFonts w:asciiTheme="minorBidi" w:hAnsiTheme="minorBidi" w:cstheme="minorBidi"/>
                <w:sz w:val="20"/>
                <w:szCs w:val="20"/>
              </w:rPr>
              <w:t>CLO 1,2,4,5 7 &amp; 8</w:t>
            </w:r>
          </w:p>
        </w:tc>
      </w:tr>
      <w:tr w:rsidR="005E7055" w:rsidRPr="00827793" w14:paraId="14D23E21" w14:textId="77777777" w:rsidTr="008C01C0">
        <w:trPr>
          <w:trHeight w:val="283"/>
        </w:trPr>
        <w:tc>
          <w:tcPr>
            <w:tcW w:w="620" w:type="dxa"/>
            <w:tcBorders>
              <w:bottom w:val="single" w:sz="4" w:space="0" w:color="auto"/>
            </w:tcBorders>
          </w:tcPr>
          <w:p w14:paraId="3CF5DE37" w14:textId="77777777" w:rsidR="005E7055" w:rsidRPr="00827793" w:rsidRDefault="005E7055" w:rsidP="005E7055">
            <w:pPr>
              <w:pStyle w:val="TableParagraph"/>
              <w:spacing w:line="248" w:lineRule="exact"/>
              <w:ind w:left="19" w:right="2"/>
              <w:jc w:val="center"/>
              <w:rPr>
                <w:b/>
              </w:rPr>
            </w:pPr>
            <w:r w:rsidRPr="00827793">
              <w:rPr>
                <w:b/>
                <w:spacing w:val="-10"/>
              </w:rPr>
              <w:t>7</w:t>
            </w:r>
          </w:p>
        </w:tc>
        <w:tc>
          <w:tcPr>
            <w:tcW w:w="1170" w:type="dxa"/>
            <w:tcBorders>
              <w:bottom w:val="single" w:sz="4" w:space="0" w:color="auto"/>
            </w:tcBorders>
          </w:tcPr>
          <w:p w14:paraId="3F5AAAB7" w14:textId="5296D2FC" w:rsidR="005E7055" w:rsidRPr="00827793" w:rsidRDefault="00371EDF" w:rsidP="005E7055">
            <w:pPr>
              <w:pStyle w:val="TableParagraph"/>
            </w:pPr>
            <w:r w:rsidRPr="00827793">
              <w:t xml:space="preserve"> </w:t>
            </w:r>
            <w:bookmarkStart w:id="2" w:name="_Hlk205432141"/>
            <w:r w:rsidRPr="00827793">
              <w:t>Oct. 6 - 10</w:t>
            </w:r>
            <w:bookmarkEnd w:id="2"/>
          </w:p>
        </w:tc>
        <w:tc>
          <w:tcPr>
            <w:tcW w:w="3150" w:type="dxa"/>
            <w:tcBorders>
              <w:bottom w:val="single" w:sz="4" w:space="0" w:color="auto"/>
            </w:tcBorders>
          </w:tcPr>
          <w:p w14:paraId="0FBF5AF4" w14:textId="77777777" w:rsidR="005E7055" w:rsidRPr="00827793" w:rsidRDefault="005E7055" w:rsidP="005E7055">
            <w:pPr>
              <w:pStyle w:val="TableParagraph"/>
              <w:rPr>
                <w:rFonts w:asciiTheme="minorBidi" w:hAnsiTheme="minorBidi" w:cstheme="minorBidi"/>
                <w:b/>
                <w:bCs/>
                <w:sz w:val="20"/>
                <w:szCs w:val="20"/>
              </w:rPr>
            </w:pPr>
            <w:r w:rsidRPr="00827793">
              <w:rPr>
                <w:rFonts w:asciiTheme="minorBidi" w:hAnsiTheme="minorBidi" w:cstheme="minorBidi"/>
                <w:b/>
                <w:bCs/>
                <w:sz w:val="20"/>
                <w:szCs w:val="20"/>
              </w:rPr>
              <w:t>Argumentative Research Paper</w:t>
            </w:r>
          </w:p>
          <w:p w14:paraId="2BDD46E1" w14:textId="30296ABA" w:rsidR="005E7055" w:rsidRPr="00827793" w:rsidRDefault="005E7055" w:rsidP="005E7055">
            <w:pPr>
              <w:pStyle w:val="TableParagraph"/>
              <w:rPr>
                <w:rFonts w:asciiTheme="minorBidi" w:hAnsiTheme="minorBidi" w:cstheme="minorBidi"/>
                <w:b/>
                <w:bCs/>
                <w:sz w:val="20"/>
                <w:szCs w:val="20"/>
              </w:rPr>
            </w:pPr>
            <w:r w:rsidRPr="00827793">
              <w:rPr>
                <w:rFonts w:asciiTheme="minorBidi" w:hAnsiTheme="minorBidi" w:cstheme="minorBidi"/>
                <w:b/>
                <w:bCs/>
                <w:sz w:val="20"/>
                <w:szCs w:val="20"/>
              </w:rPr>
              <w:t>-</w:t>
            </w:r>
            <w:r w:rsidRPr="00827793">
              <w:rPr>
                <w:rFonts w:asciiTheme="minorBidi" w:hAnsiTheme="minorBidi" w:cstheme="minorBidi"/>
                <w:sz w:val="20"/>
                <w:szCs w:val="20"/>
              </w:rPr>
              <w:t>Research Proposal</w:t>
            </w:r>
          </w:p>
          <w:p w14:paraId="7DB5A6D2" w14:textId="794D770E" w:rsidR="005E7055" w:rsidRPr="00827793" w:rsidRDefault="005E7055" w:rsidP="005E7055">
            <w:pPr>
              <w:pStyle w:val="TableParagraph"/>
              <w:rPr>
                <w:rFonts w:asciiTheme="minorBidi" w:hAnsiTheme="minorBidi" w:cstheme="minorBidi"/>
                <w:sz w:val="20"/>
                <w:szCs w:val="20"/>
              </w:rPr>
            </w:pPr>
            <w:r w:rsidRPr="00827793">
              <w:rPr>
                <w:rFonts w:asciiTheme="minorBidi" w:hAnsiTheme="minorBidi" w:cstheme="minorBidi"/>
                <w:b/>
                <w:bCs/>
                <w:sz w:val="20"/>
                <w:szCs w:val="20"/>
              </w:rPr>
              <w:t xml:space="preserve">- </w:t>
            </w:r>
            <w:r w:rsidRPr="00827793">
              <w:rPr>
                <w:rFonts w:asciiTheme="minorBidi" w:hAnsiTheme="minorBidi" w:cstheme="minorBidi"/>
                <w:sz w:val="20"/>
                <w:szCs w:val="20"/>
              </w:rPr>
              <w:t>Introducing the different parts of the research paper</w:t>
            </w:r>
          </w:p>
          <w:p w14:paraId="774E4010" w14:textId="77777777" w:rsidR="005E7055" w:rsidRPr="00827793" w:rsidRDefault="005E7055" w:rsidP="005E7055">
            <w:pPr>
              <w:pStyle w:val="TableParagraph"/>
              <w:rPr>
                <w:rFonts w:asciiTheme="minorBidi" w:hAnsiTheme="minorBidi" w:cstheme="minorBidi"/>
                <w:sz w:val="20"/>
                <w:szCs w:val="20"/>
              </w:rPr>
            </w:pPr>
            <w:r w:rsidRPr="00827793">
              <w:rPr>
                <w:rFonts w:asciiTheme="minorBidi" w:hAnsiTheme="minorBidi" w:cstheme="minorBidi"/>
                <w:sz w:val="20"/>
                <w:szCs w:val="20"/>
              </w:rPr>
              <w:t xml:space="preserve">   </w:t>
            </w:r>
          </w:p>
          <w:p w14:paraId="1453F3F1" w14:textId="20AF2988" w:rsidR="005E7055" w:rsidRPr="00827793" w:rsidRDefault="005E7055" w:rsidP="005E7055">
            <w:pPr>
              <w:pStyle w:val="TableParagraph"/>
              <w:rPr>
                <w:rFonts w:asciiTheme="minorBidi" w:hAnsiTheme="minorBidi" w:cstheme="minorBidi"/>
                <w:b/>
                <w:bCs/>
                <w:sz w:val="20"/>
                <w:szCs w:val="20"/>
              </w:rPr>
            </w:pPr>
            <w:r w:rsidRPr="00827793">
              <w:rPr>
                <w:rFonts w:asciiTheme="minorBidi" w:hAnsiTheme="minorBidi" w:cstheme="minorBidi"/>
                <w:sz w:val="20"/>
                <w:szCs w:val="20"/>
              </w:rPr>
              <w:t xml:space="preserve">      </w:t>
            </w:r>
            <w:r w:rsidRPr="00827793">
              <w:rPr>
                <w:rFonts w:asciiTheme="minorBidi" w:hAnsiTheme="minorBidi" w:cstheme="minorBidi"/>
                <w:b/>
                <w:bCs/>
                <w:sz w:val="20"/>
                <w:szCs w:val="20"/>
              </w:rPr>
              <w:t>Selected Reading</w:t>
            </w:r>
          </w:p>
        </w:tc>
        <w:tc>
          <w:tcPr>
            <w:tcW w:w="3600" w:type="dxa"/>
            <w:tcBorders>
              <w:bottom w:val="single" w:sz="4" w:space="0" w:color="auto"/>
            </w:tcBorders>
            <w:vAlign w:val="center"/>
          </w:tcPr>
          <w:p w14:paraId="11626D9B" w14:textId="344FED40" w:rsidR="005E7055" w:rsidRPr="00827793" w:rsidRDefault="005E7055" w:rsidP="005E7055">
            <w:pPr>
              <w:pStyle w:val="TableParagraph"/>
              <w:rPr>
                <w:rFonts w:asciiTheme="minorBidi" w:hAnsiTheme="minorBidi" w:cstheme="minorBidi"/>
                <w:sz w:val="20"/>
                <w:szCs w:val="20"/>
              </w:rPr>
            </w:pPr>
            <w:r w:rsidRPr="00827793">
              <w:rPr>
                <w:rFonts w:asciiTheme="minorBidi" w:hAnsiTheme="minorBidi" w:cstheme="minorBidi"/>
                <w:sz w:val="20"/>
                <w:szCs w:val="20"/>
              </w:rPr>
              <w:t>-Writing the research proposal</w:t>
            </w:r>
          </w:p>
          <w:p w14:paraId="150C6D17" w14:textId="53C6EC41" w:rsidR="005E7055" w:rsidRPr="00827793" w:rsidRDefault="005E7055" w:rsidP="005E7055">
            <w:pPr>
              <w:pStyle w:val="TableParagraph"/>
              <w:rPr>
                <w:rFonts w:asciiTheme="minorBidi" w:hAnsiTheme="minorBidi" w:cstheme="minorBidi"/>
                <w:sz w:val="20"/>
                <w:szCs w:val="20"/>
              </w:rPr>
            </w:pPr>
            <w:r w:rsidRPr="00827793">
              <w:rPr>
                <w:rFonts w:asciiTheme="minorBidi" w:hAnsiTheme="minorBidi" w:cstheme="minorBidi"/>
                <w:sz w:val="20"/>
                <w:szCs w:val="20"/>
              </w:rPr>
              <w:t>- Peer feedback on research proposals</w:t>
            </w:r>
          </w:p>
          <w:p w14:paraId="64F7BE5C" w14:textId="031FE2DF" w:rsidR="005E7055" w:rsidRPr="00827793" w:rsidRDefault="005E7055" w:rsidP="005E7055">
            <w:pPr>
              <w:pStyle w:val="TableParagraph"/>
              <w:rPr>
                <w:rFonts w:asciiTheme="minorBidi" w:hAnsiTheme="minorBidi" w:cstheme="minorBidi"/>
                <w:sz w:val="20"/>
                <w:szCs w:val="20"/>
              </w:rPr>
            </w:pPr>
            <w:r w:rsidRPr="00827793">
              <w:rPr>
                <w:rFonts w:asciiTheme="minorBidi" w:hAnsiTheme="minorBidi" w:cstheme="minorBidi"/>
                <w:sz w:val="20"/>
                <w:szCs w:val="20"/>
              </w:rPr>
              <w:t>- Students work on recognizing and analyzing synthesis in the selected reading</w:t>
            </w:r>
          </w:p>
          <w:p w14:paraId="34A80F3A" w14:textId="77777777" w:rsidR="005E7055" w:rsidRPr="00827793" w:rsidRDefault="005E7055" w:rsidP="005E7055">
            <w:pPr>
              <w:pStyle w:val="TableParagraph"/>
              <w:rPr>
                <w:rFonts w:asciiTheme="minorBidi" w:hAnsiTheme="minorBidi" w:cstheme="minorBidi"/>
                <w:sz w:val="20"/>
                <w:szCs w:val="20"/>
              </w:rPr>
            </w:pPr>
            <w:r w:rsidRPr="00827793">
              <w:rPr>
                <w:rFonts w:asciiTheme="minorBidi" w:hAnsiTheme="minorBidi" w:cstheme="minorBidi"/>
                <w:sz w:val="20"/>
                <w:szCs w:val="20"/>
              </w:rPr>
              <w:t>- Students work on analyzing arguments and argumentative sources</w:t>
            </w:r>
          </w:p>
          <w:p w14:paraId="73C226A2" w14:textId="40EFBDC5" w:rsidR="005E7055" w:rsidRPr="00827793" w:rsidRDefault="005E7055" w:rsidP="005E7055">
            <w:pPr>
              <w:pStyle w:val="TableParagraph"/>
              <w:rPr>
                <w:rFonts w:asciiTheme="minorBidi" w:hAnsiTheme="minorBidi" w:cstheme="minorBidi"/>
                <w:b/>
                <w:bCs/>
                <w:sz w:val="20"/>
                <w:szCs w:val="20"/>
              </w:rPr>
            </w:pPr>
            <w:r w:rsidRPr="00827793">
              <w:rPr>
                <w:rFonts w:asciiTheme="minorBidi" w:hAnsiTheme="minorBidi" w:cstheme="minorBidi"/>
                <w:b/>
                <w:bCs/>
                <w:sz w:val="20"/>
                <w:szCs w:val="20"/>
              </w:rPr>
              <w:t>Revised research proposals due</w:t>
            </w:r>
          </w:p>
        </w:tc>
        <w:tc>
          <w:tcPr>
            <w:tcW w:w="1184" w:type="dxa"/>
            <w:tcBorders>
              <w:bottom w:val="single" w:sz="4" w:space="0" w:color="auto"/>
            </w:tcBorders>
          </w:tcPr>
          <w:p w14:paraId="7A511CFE" w14:textId="3DBA49C6" w:rsidR="005E7055" w:rsidRPr="00827793" w:rsidRDefault="005E7055" w:rsidP="005E7055">
            <w:pPr>
              <w:pStyle w:val="TableParagraph"/>
              <w:rPr>
                <w:rFonts w:asciiTheme="minorBidi" w:hAnsiTheme="minorBidi" w:cstheme="minorBidi"/>
                <w:sz w:val="20"/>
                <w:szCs w:val="20"/>
              </w:rPr>
            </w:pPr>
            <w:r w:rsidRPr="00827793">
              <w:rPr>
                <w:rFonts w:asciiTheme="minorBidi" w:hAnsiTheme="minorBidi" w:cstheme="minorBidi"/>
                <w:sz w:val="20"/>
                <w:szCs w:val="20"/>
              </w:rPr>
              <w:t xml:space="preserve">CLO 1,2,3,4, </w:t>
            </w:r>
            <w:r w:rsidR="00251783" w:rsidRPr="00827793">
              <w:rPr>
                <w:rFonts w:asciiTheme="minorBidi" w:hAnsiTheme="minorBidi" w:cstheme="minorBidi"/>
                <w:sz w:val="20"/>
                <w:szCs w:val="20"/>
              </w:rPr>
              <w:t>5</w:t>
            </w:r>
            <w:r w:rsidRPr="00827793">
              <w:rPr>
                <w:rFonts w:asciiTheme="minorBidi" w:hAnsiTheme="minorBidi" w:cstheme="minorBidi"/>
                <w:sz w:val="20"/>
                <w:szCs w:val="20"/>
              </w:rPr>
              <w:t>,7&amp; 8</w:t>
            </w:r>
          </w:p>
        </w:tc>
      </w:tr>
      <w:tr w:rsidR="005E7055" w:rsidRPr="00827793" w14:paraId="287A623B" w14:textId="77777777" w:rsidTr="008C01C0">
        <w:trPr>
          <w:trHeight w:val="388"/>
        </w:trPr>
        <w:tc>
          <w:tcPr>
            <w:tcW w:w="620" w:type="dxa"/>
            <w:tcBorders>
              <w:top w:val="single" w:sz="4" w:space="0" w:color="auto"/>
              <w:bottom w:val="single" w:sz="4" w:space="0" w:color="auto"/>
            </w:tcBorders>
          </w:tcPr>
          <w:p w14:paraId="5B51C599" w14:textId="703006C9" w:rsidR="005E7055" w:rsidRPr="00827793" w:rsidRDefault="005E7055" w:rsidP="005E7055">
            <w:pPr>
              <w:pStyle w:val="TableParagraph"/>
              <w:spacing w:line="248" w:lineRule="exact"/>
              <w:ind w:left="19" w:right="2"/>
              <w:jc w:val="center"/>
              <w:rPr>
                <w:b/>
                <w:spacing w:val="-10"/>
              </w:rPr>
            </w:pPr>
            <w:r w:rsidRPr="00827793">
              <w:rPr>
                <w:b/>
                <w:spacing w:val="-10"/>
              </w:rPr>
              <w:t>8</w:t>
            </w:r>
          </w:p>
        </w:tc>
        <w:tc>
          <w:tcPr>
            <w:tcW w:w="1170" w:type="dxa"/>
            <w:tcBorders>
              <w:top w:val="single" w:sz="4" w:space="0" w:color="auto"/>
              <w:bottom w:val="single" w:sz="4" w:space="0" w:color="auto"/>
            </w:tcBorders>
          </w:tcPr>
          <w:p w14:paraId="6B167351" w14:textId="63B158F5" w:rsidR="005E7055" w:rsidRPr="00827793" w:rsidRDefault="00371EDF" w:rsidP="007A4378">
            <w:r w:rsidRPr="00827793">
              <w:t xml:space="preserve"> Oct. 13 - 17</w:t>
            </w:r>
          </w:p>
        </w:tc>
        <w:tc>
          <w:tcPr>
            <w:tcW w:w="3150" w:type="dxa"/>
            <w:tcBorders>
              <w:top w:val="single" w:sz="4" w:space="0" w:color="auto"/>
              <w:bottom w:val="single" w:sz="4" w:space="0" w:color="auto"/>
            </w:tcBorders>
          </w:tcPr>
          <w:p w14:paraId="3C063183" w14:textId="601040E2" w:rsidR="005E7055" w:rsidRPr="00827793" w:rsidRDefault="005E7055" w:rsidP="005E7055">
            <w:pPr>
              <w:pStyle w:val="TableParagraph"/>
              <w:rPr>
                <w:rFonts w:asciiTheme="minorBidi" w:hAnsiTheme="minorBidi" w:cstheme="minorBidi"/>
                <w:b/>
                <w:bCs/>
                <w:sz w:val="20"/>
                <w:szCs w:val="20"/>
              </w:rPr>
            </w:pPr>
            <w:r w:rsidRPr="00827793">
              <w:rPr>
                <w:rFonts w:asciiTheme="minorBidi" w:hAnsiTheme="minorBidi" w:cstheme="minorBidi"/>
                <w:b/>
                <w:bCs/>
                <w:sz w:val="20"/>
                <w:szCs w:val="20"/>
              </w:rPr>
              <w:t>Argumentative Research Paper</w:t>
            </w:r>
          </w:p>
          <w:p w14:paraId="4A4828A2" w14:textId="77777777" w:rsidR="005E7055" w:rsidRPr="00827793" w:rsidRDefault="005E7055" w:rsidP="005E7055">
            <w:pPr>
              <w:pStyle w:val="TableParagraph"/>
              <w:numPr>
                <w:ilvl w:val="0"/>
                <w:numId w:val="39"/>
              </w:numPr>
              <w:rPr>
                <w:rFonts w:asciiTheme="minorBidi" w:hAnsiTheme="minorBidi" w:cstheme="minorBidi"/>
                <w:bCs/>
                <w:sz w:val="20"/>
                <w:szCs w:val="20"/>
              </w:rPr>
            </w:pPr>
            <w:r w:rsidRPr="00827793">
              <w:rPr>
                <w:rFonts w:asciiTheme="minorBidi" w:hAnsiTheme="minorBidi" w:cstheme="minorBidi"/>
                <w:bCs/>
                <w:sz w:val="20"/>
                <w:szCs w:val="20"/>
              </w:rPr>
              <w:t>Research process</w:t>
            </w:r>
          </w:p>
          <w:p w14:paraId="7AF09316" w14:textId="77777777" w:rsidR="005E7055" w:rsidRPr="00827793" w:rsidRDefault="005E7055" w:rsidP="005E7055">
            <w:pPr>
              <w:pStyle w:val="TableParagraph"/>
              <w:numPr>
                <w:ilvl w:val="0"/>
                <w:numId w:val="39"/>
              </w:numPr>
              <w:rPr>
                <w:rFonts w:asciiTheme="minorBidi" w:hAnsiTheme="minorBidi" w:cstheme="minorBidi"/>
                <w:bCs/>
                <w:sz w:val="20"/>
                <w:szCs w:val="20"/>
              </w:rPr>
            </w:pPr>
            <w:r w:rsidRPr="00827793">
              <w:rPr>
                <w:rFonts w:asciiTheme="minorBidi" w:hAnsiTheme="minorBidi" w:cstheme="minorBidi"/>
                <w:bCs/>
                <w:sz w:val="20"/>
                <w:szCs w:val="20"/>
              </w:rPr>
              <w:t>Analyzing the different parts of the paper</w:t>
            </w:r>
          </w:p>
          <w:p w14:paraId="670FE083" w14:textId="77777777" w:rsidR="005E7055" w:rsidRPr="00827793" w:rsidRDefault="005E7055" w:rsidP="005E7055">
            <w:pPr>
              <w:pStyle w:val="TableParagraph"/>
              <w:ind w:left="720"/>
              <w:rPr>
                <w:rFonts w:asciiTheme="minorBidi" w:hAnsiTheme="minorBidi" w:cstheme="minorBidi"/>
                <w:bCs/>
                <w:sz w:val="20"/>
                <w:szCs w:val="20"/>
              </w:rPr>
            </w:pPr>
          </w:p>
          <w:p w14:paraId="5752EA7A" w14:textId="7380C78B" w:rsidR="005E7055" w:rsidRPr="00827793" w:rsidRDefault="005E7055" w:rsidP="005E7055">
            <w:pPr>
              <w:pStyle w:val="TableParagraph"/>
              <w:ind w:left="720"/>
              <w:rPr>
                <w:rFonts w:asciiTheme="minorBidi" w:hAnsiTheme="minorBidi" w:cstheme="minorBidi"/>
                <w:b/>
                <w:sz w:val="20"/>
                <w:szCs w:val="20"/>
              </w:rPr>
            </w:pPr>
            <w:r w:rsidRPr="00827793">
              <w:rPr>
                <w:rFonts w:asciiTheme="minorBidi" w:hAnsiTheme="minorBidi" w:cstheme="minorBidi"/>
                <w:b/>
                <w:sz w:val="20"/>
                <w:szCs w:val="20"/>
              </w:rPr>
              <w:t>Selected Reading</w:t>
            </w:r>
          </w:p>
        </w:tc>
        <w:tc>
          <w:tcPr>
            <w:tcW w:w="3600" w:type="dxa"/>
            <w:tcBorders>
              <w:top w:val="single" w:sz="4" w:space="0" w:color="auto"/>
              <w:bottom w:val="single" w:sz="4" w:space="0" w:color="auto"/>
            </w:tcBorders>
          </w:tcPr>
          <w:p w14:paraId="103A0BE3" w14:textId="55C19DA5" w:rsidR="005E7055" w:rsidRPr="00827793" w:rsidRDefault="005E7055" w:rsidP="005E7055">
            <w:pPr>
              <w:pStyle w:val="ListParagraph"/>
              <w:widowControl/>
              <w:numPr>
                <w:ilvl w:val="0"/>
                <w:numId w:val="39"/>
              </w:numPr>
              <w:autoSpaceDE/>
              <w:autoSpaceDN/>
              <w:ind w:left="360"/>
              <w:contextualSpacing/>
              <w:rPr>
                <w:rFonts w:asciiTheme="minorBidi" w:hAnsiTheme="minorBidi" w:cstheme="minorBidi"/>
                <w:bCs/>
                <w:sz w:val="20"/>
                <w:szCs w:val="20"/>
              </w:rPr>
            </w:pPr>
            <w:r w:rsidRPr="00827793">
              <w:rPr>
                <w:rFonts w:asciiTheme="minorBidi" w:hAnsiTheme="minorBidi" w:cstheme="minorBidi"/>
                <w:bCs/>
                <w:sz w:val="20"/>
                <w:szCs w:val="20"/>
              </w:rPr>
              <w:t>Students analyze introductions, body parts and conclusions</w:t>
            </w:r>
          </w:p>
          <w:p w14:paraId="293D1C0B" w14:textId="77777777" w:rsidR="005E7055" w:rsidRPr="00827793" w:rsidRDefault="005E7055" w:rsidP="005E7055">
            <w:pPr>
              <w:pStyle w:val="ListParagraph"/>
              <w:widowControl/>
              <w:numPr>
                <w:ilvl w:val="0"/>
                <w:numId w:val="39"/>
              </w:numPr>
              <w:autoSpaceDE/>
              <w:autoSpaceDN/>
              <w:ind w:left="360"/>
              <w:contextualSpacing/>
              <w:rPr>
                <w:rFonts w:asciiTheme="minorBidi" w:hAnsiTheme="minorBidi" w:cstheme="minorBidi"/>
                <w:bCs/>
                <w:sz w:val="20"/>
                <w:szCs w:val="20"/>
              </w:rPr>
            </w:pPr>
            <w:r w:rsidRPr="00827793">
              <w:rPr>
                <w:rFonts w:asciiTheme="minorBidi" w:hAnsiTheme="minorBidi" w:cstheme="minorBidi"/>
                <w:sz w:val="20"/>
                <w:szCs w:val="20"/>
              </w:rPr>
              <w:t>Students work on analyzing arguments and argumentative sources</w:t>
            </w:r>
          </w:p>
          <w:p w14:paraId="72CE79C1" w14:textId="2AE61C03" w:rsidR="005E7055" w:rsidRPr="00827793" w:rsidRDefault="005E7055" w:rsidP="005E7055">
            <w:pPr>
              <w:pStyle w:val="ListParagraph"/>
              <w:widowControl/>
              <w:numPr>
                <w:ilvl w:val="0"/>
                <w:numId w:val="39"/>
              </w:numPr>
              <w:autoSpaceDE/>
              <w:autoSpaceDN/>
              <w:ind w:left="360"/>
              <w:contextualSpacing/>
              <w:rPr>
                <w:rFonts w:asciiTheme="minorBidi" w:hAnsiTheme="minorBidi" w:cstheme="minorBidi"/>
                <w:bCs/>
                <w:sz w:val="20"/>
                <w:szCs w:val="20"/>
              </w:rPr>
            </w:pPr>
            <w:r w:rsidRPr="00827793">
              <w:rPr>
                <w:rFonts w:asciiTheme="minorBidi" w:hAnsiTheme="minorBidi" w:cstheme="minorBidi"/>
                <w:bCs/>
                <w:sz w:val="20"/>
                <w:szCs w:val="20"/>
              </w:rPr>
              <w:t xml:space="preserve"> Students </w:t>
            </w:r>
            <w:r w:rsidR="005C3614" w:rsidRPr="00827793">
              <w:rPr>
                <w:rFonts w:asciiTheme="minorBidi" w:hAnsiTheme="minorBidi" w:cstheme="minorBidi"/>
                <w:bCs/>
                <w:sz w:val="20"/>
                <w:szCs w:val="20"/>
              </w:rPr>
              <w:t xml:space="preserve">may </w:t>
            </w:r>
            <w:r w:rsidRPr="00827793">
              <w:rPr>
                <w:rFonts w:asciiTheme="minorBidi" w:hAnsiTheme="minorBidi" w:cstheme="minorBidi"/>
                <w:bCs/>
                <w:sz w:val="20"/>
                <w:szCs w:val="20"/>
              </w:rPr>
              <w:t>write an outline for their research paper</w:t>
            </w:r>
          </w:p>
          <w:p w14:paraId="63DDCE3D" w14:textId="5160DA9B" w:rsidR="005E7055" w:rsidRPr="00827793" w:rsidRDefault="005E7055" w:rsidP="005E7055">
            <w:pPr>
              <w:pStyle w:val="ListParagraph"/>
              <w:widowControl/>
              <w:numPr>
                <w:ilvl w:val="0"/>
                <w:numId w:val="39"/>
              </w:numPr>
              <w:autoSpaceDE/>
              <w:autoSpaceDN/>
              <w:ind w:left="360"/>
              <w:contextualSpacing/>
              <w:rPr>
                <w:rFonts w:asciiTheme="minorBidi" w:hAnsiTheme="minorBidi" w:cstheme="minorBidi"/>
                <w:bCs/>
                <w:sz w:val="20"/>
                <w:szCs w:val="20"/>
              </w:rPr>
            </w:pPr>
            <w:r w:rsidRPr="00827793">
              <w:rPr>
                <w:rFonts w:asciiTheme="minorBidi" w:hAnsiTheme="minorBidi" w:cstheme="minorBidi"/>
                <w:bCs/>
                <w:sz w:val="20"/>
                <w:szCs w:val="20"/>
              </w:rPr>
              <w:t>Students finalize their claims</w:t>
            </w:r>
          </w:p>
          <w:p w14:paraId="22FA347F" w14:textId="28E43144" w:rsidR="005E7055" w:rsidRPr="00827793" w:rsidRDefault="005E7055" w:rsidP="005E7055">
            <w:pPr>
              <w:pStyle w:val="ListParagraph"/>
              <w:widowControl/>
              <w:numPr>
                <w:ilvl w:val="0"/>
                <w:numId w:val="39"/>
              </w:numPr>
              <w:autoSpaceDE/>
              <w:autoSpaceDN/>
              <w:ind w:left="360"/>
              <w:contextualSpacing/>
              <w:rPr>
                <w:rFonts w:asciiTheme="minorBidi" w:hAnsiTheme="minorBidi" w:cstheme="minorBidi"/>
                <w:bCs/>
                <w:sz w:val="20"/>
                <w:szCs w:val="20"/>
              </w:rPr>
            </w:pPr>
            <w:r w:rsidRPr="00827793">
              <w:rPr>
                <w:rFonts w:asciiTheme="minorBidi" w:hAnsiTheme="minorBidi" w:cstheme="minorBidi"/>
                <w:bCs/>
                <w:sz w:val="20"/>
                <w:szCs w:val="20"/>
              </w:rPr>
              <w:t>Student work in pairs or small groups to give each other feedback on their outlines and claims</w:t>
            </w:r>
          </w:p>
        </w:tc>
        <w:tc>
          <w:tcPr>
            <w:tcW w:w="1184" w:type="dxa"/>
            <w:tcBorders>
              <w:top w:val="single" w:sz="4" w:space="0" w:color="auto"/>
              <w:bottom w:val="single" w:sz="4" w:space="0" w:color="auto"/>
            </w:tcBorders>
          </w:tcPr>
          <w:p w14:paraId="73BCAE5F" w14:textId="3FDEF51A" w:rsidR="005E7055" w:rsidRPr="00827793" w:rsidRDefault="005E7055" w:rsidP="005E7055">
            <w:pPr>
              <w:pStyle w:val="TableParagraph"/>
              <w:rPr>
                <w:rFonts w:asciiTheme="minorBidi" w:hAnsiTheme="minorBidi" w:cstheme="minorBidi"/>
                <w:sz w:val="20"/>
                <w:szCs w:val="20"/>
              </w:rPr>
            </w:pPr>
            <w:r w:rsidRPr="00827793">
              <w:rPr>
                <w:rFonts w:asciiTheme="minorBidi" w:hAnsiTheme="minorBidi" w:cstheme="minorBidi"/>
                <w:sz w:val="20"/>
                <w:szCs w:val="20"/>
              </w:rPr>
              <w:t xml:space="preserve">CLO 1,2,3,4, </w:t>
            </w:r>
            <w:r w:rsidR="00251783" w:rsidRPr="00827793">
              <w:rPr>
                <w:rFonts w:asciiTheme="minorBidi" w:hAnsiTheme="minorBidi" w:cstheme="minorBidi"/>
                <w:sz w:val="20"/>
                <w:szCs w:val="20"/>
              </w:rPr>
              <w:t>5</w:t>
            </w:r>
            <w:r w:rsidRPr="00827793">
              <w:rPr>
                <w:rFonts w:asciiTheme="minorBidi" w:hAnsiTheme="minorBidi" w:cstheme="minorBidi"/>
                <w:sz w:val="20"/>
                <w:szCs w:val="20"/>
              </w:rPr>
              <w:t>,7&amp; 8</w:t>
            </w:r>
          </w:p>
        </w:tc>
      </w:tr>
      <w:tr w:rsidR="005E7055" w:rsidRPr="00827793" w14:paraId="4A62E438" w14:textId="77777777" w:rsidTr="008C01C0">
        <w:trPr>
          <w:trHeight w:val="860"/>
        </w:trPr>
        <w:tc>
          <w:tcPr>
            <w:tcW w:w="620" w:type="dxa"/>
            <w:tcBorders>
              <w:top w:val="single" w:sz="4" w:space="0" w:color="auto"/>
              <w:bottom w:val="single" w:sz="4" w:space="0" w:color="auto"/>
            </w:tcBorders>
          </w:tcPr>
          <w:p w14:paraId="6A4676C1" w14:textId="040B618B" w:rsidR="005E7055" w:rsidRPr="00827793" w:rsidRDefault="005E7055" w:rsidP="005E7055">
            <w:pPr>
              <w:pStyle w:val="TableParagraph"/>
              <w:spacing w:line="248" w:lineRule="exact"/>
              <w:ind w:left="19" w:right="2"/>
              <w:jc w:val="center"/>
              <w:rPr>
                <w:b/>
                <w:spacing w:val="-10"/>
              </w:rPr>
            </w:pPr>
            <w:r w:rsidRPr="00827793">
              <w:rPr>
                <w:b/>
                <w:spacing w:val="-10"/>
              </w:rPr>
              <w:t>9</w:t>
            </w:r>
          </w:p>
        </w:tc>
        <w:tc>
          <w:tcPr>
            <w:tcW w:w="1170" w:type="dxa"/>
            <w:tcBorders>
              <w:top w:val="single" w:sz="4" w:space="0" w:color="auto"/>
              <w:bottom w:val="single" w:sz="4" w:space="0" w:color="auto"/>
            </w:tcBorders>
          </w:tcPr>
          <w:p w14:paraId="2C46B8EF" w14:textId="19827EAE" w:rsidR="005E7055" w:rsidRPr="00827793" w:rsidRDefault="00022BAE" w:rsidP="00055317">
            <w:r w:rsidRPr="00827793">
              <w:t>Oct. 20 - 24</w:t>
            </w:r>
          </w:p>
        </w:tc>
        <w:tc>
          <w:tcPr>
            <w:tcW w:w="3150" w:type="dxa"/>
            <w:tcBorders>
              <w:top w:val="single" w:sz="4" w:space="0" w:color="auto"/>
              <w:bottom w:val="single" w:sz="4" w:space="0" w:color="auto"/>
            </w:tcBorders>
          </w:tcPr>
          <w:p w14:paraId="0F69372D" w14:textId="77777777" w:rsidR="005E7055" w:rsidRPr="00827793" w:rsidRDefault="005E7055" w:rsidP="005E7055">
            <w:pPr>
              <w:pStyle w:val="TableParagraph"/>
              <w:rPr>
                <w:rFonts w:asciiTheme="minorBidi" w:hAnsiTheme="minorBidi" w:cstheme="minorBidi"/>
                <w:b/>
                <w:bCs/>
                <w:sz w:val="20"/>
                <w:szCs w:val="20"/>
              </w:rPr>
            </w:pPr>
            <w:r w:rsidRPr="00827793">
              <w:rPr>
                <w:rFonts w:asciiTheme="minorBidi" w:hAnsiTheme="minorBidi" w:cstheme="minorBidi"/>
                <w:b/>
                <w:bCs/>
                <w:sz w:val="20"/>
                <w:szCs w:val="20"/>
              </w:rPr>
              <w:t>Argumentative Research Paper</w:t>
            </w:r>
          </w:p>
          <w:p w14:paraId="3031751A" w14:textId="0538E3D2" w:rsidR="005E7055" w:rsidRPr="00827793" w:rsidRDefault="005E7055" w:rsidP="005E7055">
            <w:pPr>
              <w:pStyle w:val="TableParagraph"/>
              <w:numPr>
                <w:ilvl w:val="0"/>
                <w:numId w:val="39"/>
              </w:numPr>
              <w:rPr>
                <w:rFonts w:asciiTheme="minorBidi" w:hAnsiTheme="minorBidi" w:cstheme="minorBidi"/>
                <w:sz w:val="20"/>
                <w:szCs w:val="20"/>
              </w:rPr>
            </w:pPr>
            <w:r w:rsidRPr="00827793">
              <w:rPr>
                <w:rFonts w:asciiTheme="minorBidi" w:hAnsiTheme="minorBidi" w:cstheme="minorBidi"/>
                <w:sz w:val="20"/>
                <w:szCs w:val="20"/>
              </w:rPr>
              <w:t>Research process</w:t>
            </w:r>
          </w:p>
        </w:tc>
        <w:tc>
          <w:tcPr>
            <w:tcW w:w="3600" w:type="dxa"/>
            <w:tcBorders>
              <w:top w:val="single" w:sz="4" w:space="0" w:color="auto"/>
              <w:bottom w:val="single" w:sz="4" w:space="0" w:color="auto"/>
            </w:tcBorders>
            <w:vAlign w:val="center"/>
          </w:tcPr>
          <w:p w14:paraId="6F201746" w14:textId="77777777" w:rsidR="005E7055" w:rsidRPr="00827793" w:rsidRDefault="005E7055" w:rsidP="005E7055">
            <w:pPr>
              <w:pStyle w:val="xxmsolistparagraph"/>
              <w:shd w:val="clear" w:color="auto" w:fill="FFFFFF"/>
              <w:spacing w:before="0" w:beforeAutospacing="0" w:after="0" w:afterAutospacing="0"/>
              <w:rPr>
                <w:rFonts w:asciiTheme="minorBidi" w:hAnsiTheme="minorBidi" w:cstheme="minorBidi"/>
                <w:sz w:val="20"/>
                <w:szCs w:val="20"/>
              </w:rPr>
            </w:pPr>
            <w:r w:rsidRPr="00827793">
              <w:rPr>
                <w:rFonts w:asciiTheme="minorBidi" w:hAnsiTheme="minorBidi" w:cstheme="minorBidi"/>
                <w:sz w:val="20"/>
                <w:szCs w:val="20"/>
              </w:rPr>
              <w:t>Writer’s workshop</w:t>
            </w:r>
          </w:p>
          <w:p w14:paraId="74F7F1AB" w14:textId="707E8359" w:rsidR="005E7055" w:rsidRPr="00827793" w:rsidRDefault="005E7055" w:rsidP="005E7055">
            <w:pPr>
              <w:pStyle w:val="xxmsolistparagraph"/>
              <w:shd w:val="clear" w:color="auto" w:fill="FFFFFF"/>
              <w:spacing w:before="0" w:beforeAutospacing="0" w:after="0" w:afterAutospacing="0"/>
              <w:rPr>
                <w:rFonts w:asciiTheme="minorBidi" w:hAnsiTheme="minorBidi" w:cstheme="minorBidi"/>
                <w:sz w:val="20"/>
                <w:szCs w:val="20"/>
              </w:rPr>
            </w:pPr>
            <w:r w:rsidRPr="00827793">
              <w:rPr>
                <w:rFonts w:asciiTheme="minorBidi" w:hAnsiTheme="minorBidi" w:cstheme="minorBidi"/>
                <w:sz w:val="20"/>
                <w:szCs w:val="20"/>
              </w:rPr>
              <w:t>-Drafting the parts of the paper</w:t>
            </w:r>
            <w:r w:rsidR="005C3614" w:rsidRPr="00827793">
              <w:rPr>
                <w:rFonts w:asciiTheme="minorBidi" w:hAnsiTheme="minorBidi" w:cstheme="minorBidi"/>
                <w:sz w:val="20"/>
                <w:szCs w:val="20"/>
              </w:rPr>
              <w:t xml:space="preserve"> (Introduction which ends with a claim, body parts including the for and against arguments and the rebuttal, the conclusion)</w:t>
            </w:r>
          </w:p>
          <w:p w14:paraId="74663CD6" w14:textId="055F216D" w:rsidR="005E7055" w:rsidRPr="00827793" w:rsidRDefault="005E7055" w:rsidP="005E7055">
            <w:pPr>
              <w:pStyle w:val="xxmsolistparagraph"/>
              <w:shd w:val="clear" w:color="auto" w:fill="FFFFFF"/>
              <w:spacing w:before="0" w:beforeAutospacing="0" w:after="0" w:afterAutospacing="0"/>
              <w:rPr>
                <w:rFonts w:asciiTheme="minorBidi" w:hAnsiTheme="minorBidi" w:cstheme="minorBidi"/>
                <w:sz w:val="20"/>
                <w:szCs w:val="20"/>
              </w:rPr>
            </w:pPr>
            <w:r w:rsidRPr="00827793">
              <w:rPr>
                <w:rFonts w:asciiTheme="minorBidi" w:hAnsiTheme="minorBidi" w:cstheme="minorBidi"/>
                <w:sz w:val="20"/>
                <w:szCs w:val="20"/>
              </w:rPr>
              <w:t>- Peer and teacher feedback in class</w:t>
            </w:r>
          </w:p>
        </w:tc>
        <w:tc>
          <w:tcPr>
            <w:tcW w:w="1184" w:type="dxa"/>
            <w:tcBorders>
              <w:top w:val="single" w:sz="4" w:space="0" w:color="auto"/>
              <w:bottom w:val="single" w:sz="4" w:space="0" w:color="auto"/>
            </w:tcBorders>
          </w:tcPr>
          <w:p w14:paraId="1138C825" w14:textId="75E15FEF" w:rsidR="005E7055" w:rsidRPr="00827793" w:rsidRDefault="005E7055" w:rsidP="005E7055">
            <w:pPr>
              <w:pStyle w:val="TableParagraph"/>
              <w:rPr>
                <w:rFonts w:asciiTheme="minorBidi" w:hAnsiTheme="minorBidi" w:cstheme="minorBidi"/>
                <w:sz w:val="20"/>
                <w:szCs w:val="20"/>
              </w:rPr>
            </w:pPr>
            <w:r w:rsidRPr="00827793">
              <w:rPr>
                <w:rFonts w:asciiTheme="minorBidi" w:hAnsiTheme="minorBidi" w:cstheme="minorBidi"/>
                <w:sz w:val="20"/>
                <w:szCs w:val="20"/>
              </w:rPr>
              <w:t xml:space="preserve">CLO 1,2,3,4, </w:t>
            </w:r>
            <w:r w:rsidR="00251783" w:rsidRPr="00827793">
              <w:rPr>
                <w:rFonts w:asciiTheme="minorBidi" w:hAnsiTheme="minorBidi" w:cstheme="minorBidi"/>
                <w:sz w:val="20"/>
                <w:szCs w:val="20"/>
              </w:rPr>
              <w:t>5</w:t>
            </w:r>
            <w:r w:rsidRPr="00827793">
              <w:rPr>
                <w:rFonts w:asciiTheme="minorBidi" w:hAnsiTheme="minorBidi" w:cstheme="minorBidi"/>
                <w:sz w:val="20"/>
                <w:szCs w:val="20"/>
              </w:rPr>
              <w:t>,7&amp; 8</w:t>
            </w:r>
          </w:p>
        </w:tc>
      </w:tr>
      <w:tr w:rsidR="00055317" w:rsidRPr="00827793" w14:paraId="67541D31" w14:textId="77777777" w:rsidTr="008C01C0">
        <w:trPr>
          <w:trHeight w:val="110"/>
        </w:trPr>
        <w:tc>
          <w:tcPr>
            <w:tcW w:w="620" w:type="dxa"/>
            <w:tcBorders>
              <w:top w:val="single" w:sz="4" w:space="0" w:color="auto"/>
            </w:tcBorders>
          </w:tcPr>
          <w:p w14:paraId="0A30CD63" w14:textId="6C312089" w:rsidR="00055317" w:rsidRPr="00827793" w:rsidRDefault="008C5F44" w:rsidP="00055317">
            <w:pPr>
              <w:pStyle w:val="TableParagraph"/>
              <w:spacing w:line="248" w:lineRule="exact"/>
              <w:ind w:left="19" w:right="2"/>
              <w:jc w:val="center"/>
              <w:rPr>
                <w:b/>
                <w:spacing w:val="-10"/>
              </w:rPr>
            </w:pPr>
            <w:r w:rsidRPr="00827793">
              <w:rPr>
                <w:b/>
                <w:spacing w:val="-10"/>
              </w:rPr>
              <w:t>10</w:t>
            </w:r>
          </w:p>
        </w:tc>
        <w:tc>
          <w:tcPr>
            <w:tcW w:w="1170" w:type="dxa"/>
            <w:tcBorders>
              <w:top w:val="single" w:sz="4" w:space="0" w:color="auto"/>
            </w:tcBorders>
          </w:tcPr>
          <w:p w14:paraId="0D43FF72" w14:textId="3EC55B20" w:rsidR="00055317" w:rsidRPr="00827793" w:rsidRDefault="00022BAE" w:rsidP="00055317">
            <w:r w:rsidRPr="00827793">
              <w:t xml:space="preserve"> Oct. 27 -  31</w:t>
            </w:r>
          </w:p>
        </w:tc>
        <w:tc>
          <w:tcPr>
            <w:tcW w:w="3150" w:type="dxa"/>
            <w:tcBorders>
              <w:top w:val="single" w:sz="4" w:space="0" w:color="auto"/>
            </w:tcBorders>
          </w:tcPr>
          <w:p w14:paraId="47517EA8" w14:textId="77777777" w:rsidR="00055317" w:rsidRPr="00827793" w:rsidRDefault="00055317" w:rsidP="00055317">
            <w:pPr>
              <w:pStyle w:val="TableParagraph"/>
              <w:rPr>
                <w:rFonts w:asciiTheme="minorBidi" w:hAnsiTheme="minorBidi" w:cstheme="minorBidi"/>
                <w:b/>
                <w:bCs/>
                <w:sz w:val="20"/>
                <w:szCs w:val="20"/>
              </w:rPr>
            </w:pPr>
            <w:r w:rsidRPr="00827793">
              <w:rPr>
                <w:rFonts w:asciiTheme="minorBidi" w:hAnsiTheme="minorBidi" w:cstheme="minorBidi"/>
                <w:b/>
                <w:bCs/>
                <w:sz w:val="20"/>
                <w:szCs w:val="20"/>
              </w:rPr>
              <w:t>Argumentative Research Paper</w:t>
            </w:r>
          </w:p>
          <w:p w14:paraId="04AB7FE6" w14:textId="1C74BFAF" w:rsidR="00055317" w:rsidRPr="00827793" w:rsidRDefault="00055317" w:rsidP="00055317">
            <w:pPr>
              <w:pStyle w:val="TableParagraph"/>
              <w:rPr>
                <w:rFonts w:asciiTheme="minorBidi" w:hAnsiTheme="minorBidi" w:cstheme="minorBidi"/>
                <w:b/>
                <w:bCs/>
                <w:sz w:val="20"/>
                <w:szCs w:val="20"/>
              </w:rPr>
            </w:pPr>
            <w:r w:rsidRPr="00827793">
              <w:rPr>
                <w:rFonts w:asciiTheme="minorBidi" w:hAnsiTheme="minorBidi" w:cstheme="minorBidi"/>
                <w:sz w:val="20"/>
                <w:szCs w:val="20"/>
              </w:rPr>
              <w:t>Research process</w:t>
            </w:r>
          </w:p>
        </w:tc>
        <w:tc>
          <w:tcPr>
            <w:tcW w:w="3600" w:type="dxa"/>
            <w:tcBorders>
              <w:top w:val="single" w:sz="4" w:space="0" w:color="auto"/>
            </w:tcBorders>
            <w:vAlign w:val="center"/>
          </w:tcPr>
          <w:p w14:paraId="143563EC" w14:textId="77777777" w:rsidR="00055317" w:rsidRPr="00827793" w:rsidRDefault="00055317" w:rsidP="00055317">
            <w:pPr>
              <w:pStyle w:val="xxmsolistparagraph"/>
              <w:shd w:val="clear" w:color="auto" w:fill="FFFFFF"/>
              <w:spacing w:before="0" w:beforeAutospacing="0" w:after="0" w:afterAutospacing="0"/>
              <w:rPr>
                <w:rFonts w:asciiTheme="minorBidi" w:hAnsiTheme="minorBidi" w:cstheme="minorBidi"/>
                <w:sz w:val="20"/>
                <w:szCs w:val="20"/>
              </w:rPr>
            </w:pPr>
            <w:r w:rsidRPr="00827793">
              <w:rPr>
                <w:rFonts w:asciiTheme="minorBidi" w:hAnsiTheme="minorBidi" w:cstheme="minorBidi"/>
                <w:sz w:val="20"/>
                <w:szCs w:val="20"/>
              </w:rPr>
              <w:t>Writer’s workshop</w:t>
            </w:r>
          </w:p>
          <w:p w14:paraId="5F471ED6" w14:textId="5B04C840" w:rsidR="00055317" w:rsidRPr="00827793" w:rsidRDefault="00055317" w:rsidP="00055317">
            <w:pPr>
              <w:pStyle w:val="xxmsolistparagraph"/>
              <w:shd w:val="clear" w:color="auto" w:fill="FFFFFF"/>
              <w:spacing w:before="0" w:beforeAutospacing="0" w:after="0" w:afterAutospacing="0"/>
              <w:rPr>
                <w:rFonts w:asciiTheme="minorBidi" w:hAnsiTheme="minorBidi" w:cstheme="minorBidi"/>
                <w:sz w:val="20"/>
                <w:szCs w:val="20"/>
              </w:rPr>
            </w:pPr>
            <w:r w:rsidRPr="00827793">
              <w:rPr>
                <w:rFonts w:asciiTheme="minorBidi" w:hAnsiTheme="minorBidi" w:cstheme="minorBidi"/>
                <w:sz w:val="20"/>
                <w:szCs w:val="20"/>
              </w:rPr>
              <w:t>-Drafting the parts of the paper</w:t>
            </w:r>
          </w:p>
          <w:p w14:paraId="701CBBBD" w14:textId="77777777" w:rsidR="00055317" w:rsidRPr="00827793" w:rsidRDefault="00055317" w:rsidP="00055317">
            <w:pPr>
              <w:pStyle w:val="xxmsolistparagraph"/>
              <w:shd w:val="clear" w:color="auto" w:fill="FFFFFF"/>
              <w:spacing w:before="0" w:beforeAutospacing="0" w:after="0" w:afterAutospacing="0"/>
              <w:rPr>
                <w:rFonts w:asciiTheme="minorBidi" w:hAnsiTheme="minorBidi" w:cstheme="minorBidi"/>
                <w:sz w:val="20"/>
                <w:szCs w:val="20"/>
              </w:rPr>
            </w:pPr>
            <w:r w:rsidRPr="00827793">
              <w:rPr>
                <w:rFonts w:asciiTheme="minorBidi" w:hAnsiTheme="minorBidi" w:cstheme="minorBidi"/>
                <w:sz w:val="20"/>
                <w:szCs w:val="20"/>
              </w:rPr>
              <w:t xml:space="preserve">- Sharing of parts of the drafts in class </w:t>
            </w:r>
          </w:p>
          <w:p w14:paraId="425658F8" w14:textId="1409A953" w:rsidR="00055317" w:rsidRPr="00827793" w:rsidRDefault="00055317" w:rsidP="00055317">
            <w:pPr>
              <w:pStyle w:val="xxmsolistparagraph"/>
              <w:shd w:val="clear" w:color="auto" w:fill="FFFFFF"/>
              <w:spacing w:before="0" w:beforeAutospacing="0" w:after="0" w:afterAutospacing="0"/>
              <w:rPr>
                <w:rFonts w:asciiTheme="minorBidi" w:hAnsiTheme="minorBidi" w:cstheme="minorBidi"/>
                <w:sz w:val="20"/>
                <w:szCs w:val="20"/>
              </w:rPr>
            </w:pPr>
            <w:r w:rsidRPr="00827793">
              <w:rPr>
                <w:rFonts w:asciiTheme="minorBidi" w:hAnsiTheme="minorBidi" w:cstheme="minorBidi"/>
                <w:sz w:val="20"/>
                <w:szCs w:val="20"/>
              </w:rPr>
              <w:t>- Peer and teacher feedback in class</w:t>
            </w:r>
          </w:p>
        </w:tc>
        <w:tc>
          <w:tcPr>
            <w:tcW w:w="1184" w:type="dxa"/>
            <w:tcBorders>
              <w:top w:val="single" w:sz="4" w:space="0" w:color="auto"/>
            </w:tcBorders>
          </w:tcPr>
          <w:p w14:paraId="05A007B3" w14:textId="50D34097" w:rsidR="00055317" w:rsidRPr="00827793" w:rsidRDefault="00055317" w:rsidP="00055317">
            <w:pPr>
              <w:pStyle w:val="TableParagraph"/>
              <w:rPr>
                <w:rFonts w:asciiTheme="minorBidi" w:hAnsiTheme="minorBidi" w:cstheme="minorBidi"/>
                <w:sz w:val="20"/>
                <w:szCs w:val="20"/>
              </w:rPr>
            </w:pPr>
            <w:r w:rsidRPr="00827793">
              <w:rPr>
                <w:rFonts w:asciiTheme="minorBidi" w:hAnsiTheme="minorBidi" w:cstheme="minorBidi"/>
                <w:sz w:val="20"/>
                <w:szCs w:val="20"/>
              </w:rPr>
              <w:t>CLO 1,2,3,4, 5,7&amp; 8</w:t>
            </w:r>
          </w:p>
        </w:tc>
      </w:tr>
      <w:tr w:rsidR="00055317" w:rsidRPr="00827793" w14:paraId="050ED678" w14:textId="77777777" w:rsidTr="008C01C0">
        <w:trPr>
          <w:trHeight w:val="265"/>
        </w:trPr>
        <w:tc>
          <w:tcPr>
            <w:tcW w:w="620" w:type="dxa"/>
          </w:tcPr>
          <w:p w14:paraId="60A62338" w14:textId="6DD2786C" w:rsidR="00055317" w:rsidRPr="00827793" w:rsidRDefault="00055317" w:rsidP="00055317">
            <w:pPr>
              <w:pStyle w:val="TableParagraph"/>
              <w:spacing w:line="246" w:lineRule="exact"/>
              <w:ind w:left="19" w:right="2"/>
              <w:jc w:val="center"/>
              <w:rPr>
                <w:b/>
              </w:rPr>
            </w:pPr>
            <w:r w:rsidRPr="00827793">
              <w:rPr>
                <w:b/>
                <w:spacing w:val="-5"/>
              </w:rPr>
              <w:lastRenderedPageBreak/>
              <w:t>1</w:t>
            </w:r>
            <w:r w:rsidR="008C5F44" w:rsidRPr="00827793">
              <w:rPr>
                <w:b/>
                <w:spacing w:val="-5"/>
              </w:rPr>
              <w:t>1</w:t>
            </w:r>
          </w:p>
        </w:tc>
        <w:tc>
          <w:tcPr>
            <w:tcW w:w="1170" w:type="dxa"/>
          </w:tcPr>
          <w:p w14:paraId="10134D59" w14:textId="77777777" w:rsidR="00055317" w:rsidRPr="00827793" w:rsidRDefault="004C18F6" w:rsidP="00055317">
            <w:r w:rsidRPr="00827793">
              <w:t xml:space="preserve"> November</w:t>
            </w:r>
          </w:p>
          <w:p w14:paraId="60A21420" w14:textId="2B7C5E51" w:rsidR="004C18F6" w:rsidRPr="00827793" w:rsidRDefault="004C18F6" w:rsidP="00055317">
            <w:r w:rsidRPr="00827793">
              <w:t xml:space="preserve"> 3 - 7</w:t>
            </w:r>
          </w:p>
        </w:tc>
        <w:tc>
          <w:tcPr>
            <w:tcW w:w="3150" w:type="dxa"/>
          </w:tcPr>
          <w:p w14:paraId="049B6925" w14:textId="77777777" w:rsidR="00055317" w:rsidRPr="00827793" w:rsidRDefault="00055317" w:rsidP="00055317">
            <w:pPr>
              <w:rPr>
                <w:rFonts w:asciiTheme="minorBidi" w:hAnsiTheme="minorBidi" w:cstheme="minorBidi"/>
                <w:b/>
                <w:bCs/>
                <w:sz w:val="20"/>
                <w:szCs w:val="20"/>
              </w:rPr>
            </w:pPr>
            <w:r w:rsidRPr="00827793">
              <w:rPr>
                <w:rFonts w:asciiTheme="minorBidi" w:hAnsiTheme="minorBidi" w:cstheme="minorBidi"/>
                <w:b/>
                <w:bCs/>
                <w:sz w:val="20"/>
                <w:szCs w:val="20"/>
              </w:rPr>
              <w:t>Argumentative Research Paper</w:t>
            </w:r>
          </w:p>
          <w:p w14:paraId="44EB0856" w14:textId="0C130281" w:rsidR="00055317" w:rsidRPr="00827793" w:rsidRDefault="00055317" w:rsidP="00055317">
            <w:pPr>
              <w:rPr>
                <w:rFonts w:asciiTheme="minorBidi" w:hAnsiTheme="minorBidi" w:cstheme="minorBidi"/>
                <w:sz w:val="20"/>
                <w:szCs w:val="20"/>
              </w:rPr>
            </w:pPr>
            <w:r w:rsidRPr="00827793">
              <w:rPr>
                <w:rFonts w:asciiTheme="minorBidi" w:hAnsiTheme="minorBidi" w:cstheme="minorBidi"/>
                <w:sz w:val="20"/>
                <w:szCs w:val="20"/>
              </w:rPr>
              <w:t xml:space="preserve">     -Research process</w:t>
            </w:r>
          </w:p>
        </w:tc>
        <w:tc>
          <w:tcPr>
            <w:tcW w:w="3600" w:type="dxa"/>
          </w:tcPr>
          <w:p w14:paraId="148997B4" w14:textId="77777777" w:rsidR="00055317" w:rsidRPr="00827793" w:rsidRDefault="00055317" w:rsidP="00055317">
            <w:pPr>
              <w:pStyle w:val="xxmsolistparagraph"/>
              <w:shd w:val="clear" w:color="auto" w:fill="FFFFFF"/>
              <w:spacing w:before="0" w:beforeAutospacing="0" w:after="0" w:afterAutospacing="0"/>
              <w:rPr>
                <w:rFonts w:asciiTheme="minorBidi" w:hAnsiTheme="minorBidi" w:cstheme="minorBidi"/>
                <w:sz w:val="20"/>
                <w:szCs w:val="20"/>
              </w:rPr>
            </w:pPr>
            <w:r w:rsidRPr="00827793">
              <w:rPr>
                <w:rFonts w:asciiTheme="minorBidi" w:hAnsiTheme="minorBidi" w:cstheme="minorBidi"/>
                <w:sz w:val="20"/>
                <w:szCs w:val="20"/>
              </w:rPr>
              <w:t>Writer’s workshop</w:t>
            </w:r>
          </w:p>
          <w:p w14:paraId="7D8D9773" w14:textId="1AAE3C57" w:rsidR="00055317" w:rsidRPr="00827793" w:rsidRDefault="00055317" w:rsidP="00055317">
            <w:pPr>
              <w:pStyle w:val="xxmsolistparagraph"/>
              <w:shd w:val="clear" w:color="auto" w:fill="FFFFFF"/>
              <w:spacing w:before="0" w:beforeAutospacing="0" w:after="0" w:afterAutospacing="0"/>
              <w:rPr>
                <w:rFonts w:asciiTheme="minorBidi" w:hAnsiTheme="minorBidi" w:cstheme="minorBidi"/>
                <w:sz w:val="20"/>
                <w:szCs w:val="20"/>
              </w:rPr>
            </w:pPr>
            <w:r w:rsidRPr="00827793">
              <w:rPr>
                <w:rFonts w:asciiTheme="minorBidi" w:hAnsiTheme="minorBidi" w:cstheme="minorBidi"/>
                <w:sz w:val="20"/>
                <w:szCs w:val="20"/>
              </w:rPr>
              <w:t>-Drafting the paper</w:t>
            </w:r>
          </w:p>
          <w:p w14:paraId="51C65698" w14:textId="77777777" w:rsidR="00055317" w:rsidRPr="00827793" w:rsidRDefault="00055317" w:rsidP="00055317">
            <w:pPr>
              <w:pStyle w:val="TableParagraph"/>
              <w:rPr>
                <w:rFonts w:asciiTheme="minorBidi" w:hAnsiTheme="minorBidi" w:cstheme="minorBidi"/>
                <w:sz w:val="20"/>
                <w:szCs w:val="20"/>
              </w:rPr>
            </w:pPr>
            <w:r w:rsidRPr="00827793">
              <w:rPr>
                <w:rFonts w:asciiTheme="minorBidi" w:hAnsiTheme="minorBidi" w:cstheme="minorBidi"/>
                <w:sz w:val="20"/>
                <w:szCs w:val="20"/>
              </w:rPr>
              <w:t>- Peer and teacher feedback in class</w:t>
            </w:r>
          </w:p>
          <w:p w14:paraId="07AB96A0" w14:textId="1899F05B" w:rsidR="00055317" w:rsidRPr="00827793" w:rsidRDefault="00055317" w:rsidP="00055317">
            <w:pPr>
              <w:pStyle w:val="TableParagraph"/>
              <w:rPr>
                <w:rFonts w:asciiTheme="minorBidi" w:hAnsiTheme="minorBidi" w:cstheme="minorBidi"/>
                <w:b/>
                <w:bCs/>
                <w:sz w:val="20"/>
                <w:szCs w:val="20"/>
              </w:rPr>
            </w:pPr>
            <w:r w:rsidRPr="00827793">
              <w:rPr>
                <w:rFonts w:asciiTheme="minorBidi" w:hAnsiTheme="minorBidi" w:cstheme="minorBidi"/>
                <w:b/>
                <w:bCs/>
                <w:sz w:val="20"/>
                <w:szCs w:val="20"/>
              </w:rPr>
              <w:t>Draft paper due (could be partial or complete)</w:t>
            </w:r>
          </w:p>
        </w:tc>
        <w:tc>
          <w:tcPr>
            <w:tcW w:w="1184" w:type="dxa"/>
          </w:tcPr>
          <w:p w14:paraId="5CBE2142" w14:textId="0B25F678" w:rsidR="00055317" w:rsidRPr="00827793" w:rsidRDefault="00055317" w:rsidP="00055317">
            <w:pPr>
              <w:widowControl/>
              <w:autoSpaceDE/>
              <w:autoSpaceDN/>
              <w:spacing w:after="12" w:line="248" w:lineRule="auto"/>
              <w:ind w:right="313"/>
              <w:contextualSpacing/>
              <w:rPr>
                <w:rFonts w:asciiTheme="minorBidi" w:hAnsiTheme="minorBidi" w:cstheme="minorBidi"/>
                <w:sz w:val="20"/>
                <w:szCs w:val="20"/>
              </w:rPr>
            </w:pPr>
            <w:r w:rsidRPr="00827793">
              <w:rPr>
                <w:rFonts w:asciiTheme="minorBidi" w:hAnsiTheme="minorBidi" w:cstheme="minorBidi"/>
                <w:sz w:val="20"/>
                <w:szCs w:val="20"/>
              </w:rPr>
              <w:t>CLO 1,2,3,4, 5,7&amp; 8</w:t>
            </w:r>
          </w:p>
        </w:tc>
      </w:tr>
      <w:tr w:rsidR="00055317" w:rsidRPr="00827793" w14:paraId="258B0FA7" w14:textId="77777777" w:rsidTr="008C01C0">
        <w:trPr>
          <w:trHeight w:val="267"/>
        </w:trPr>
        <w:tc>
          <w:tcPr>
            <w:tcW w:w="620" w:type="dxa"/>
          </w:tcPr>
          <w:p w14:paraId="254665E1" w14:textId="4E7C7AB4" w:rsidR="00055317" w:rsidRPr="00827793" w:rsidRDefault="00055317" w:rsidP="00055317">
            <w:pPr>
              <w:pStyle w:val="TableParagraph"/>
              <w:spacing w:before="2" w:line="246" w:lineRule="exact"/>
              <w:ind w:left="19" w:right="2"/>
              <w:jc w:val="center"/>
              <w:rPr>
                <w:b/>
              </w:rPr>
            </w:pPr>
            <w:r w:rsidRPr="00827793">
              <w:rPr>
                <w:b/>
                <w:spacing w:val="-5"/>
              </w:rPr>
              <w:t>1</w:t>
            </w:r>
            <w:r w:rsidR="008C5F44" w:rsidRPr="00827793">
              <w:rPr>
                <w:b/>
                <w:spacing w:val="-5"/>
              </w:rPr>
              <w:t>2</w:t>
            </w:r>
          </w:p>
        </w:tc>
        <w:tc>
          <w:tcPr>
            <w:tcW w:w="1170" w:type="dxa"/>
          </w:tcPr>
          <w:p w14:paraId="18BF29A1" w14:textId="0F70ABE3" w:rsidR="00055317" w:rsidRPr="00827793" w:rsidRDefault="004C18F6" w:rsidP="00055317">
            <w:pPr>
              <w:pStyle w:val="TableParagraph"/>
            </w:pPr>
            <w:r w:rsidRPr="00827793">
              <w:t xml:space="preserve"> Nov. 10 - 14</w:t>
            </w:r>
          </w:p>
        </w:tc>
        <w:tc>
          <w:tcPr>
            <w:tcW w:w="3150" w:type="dxa"/>
          </w:tcPr>
          <w:p w14:paraId="3E15B3CD" w14:textId="77777777" w:rsidR="00055317" w:rsidRPr="00827793" w:rsidRDefault="00055317" w:rsidP="00055317">
            <w:pPr>
              <w:pStyle w:val="TableParagraph"/>
              <w:rPr>
                <w:rFonts w:asciiTheme="minorBidi" w:hAnsiTheme="minorBidi" w:cstheme="minorBidi"/>
                <w:b/>
                <w:bCs/>
                <w:sz w:val="20"/>
                <w:szCs w:val="20"/>
              </w:rPr>
            </w:pPr>
            <w:r w:rsidRPr="00827793">
              <w:rPr>
                <w:rFonts w:asciiTheme="minorBidi" w:hAnsiTheme="minorBidi" w:cstheme="minorBidi"/>
                <w:b/>
                <w:bCs/>
                <w:sz w:val="20"/>
                <w:szCs w:val="20"/>
              </w:rPr>
              <w:t>Argumentative Research Paper</w:t>
            </w:r>
          </w:p>
          <w:p w14:paraId="78ACC480" w14:textId="3EAF8175" w:rsidR="00055317" w:rsidRPr="00827793" w:rsidRDefault="00055317" w:rsidP="00055317">
            <w:pPr>
              <w:pStyle w:val="TableParagraph"/>
              <w:rPr>
                <w:rFonts w:asciiTheme="minorBidi" w:hAnsiTheme="minorBidi" w:cstheme="minorBidi"/>
                <w:sz w:val="20"/>
                <w:szCs w:val="20"/>
              </w:rPr>
            </w:pPr>
            <w:r w:rsidRPr="00827793">
              <w:rPr>
                <w:rFonts w:asciiTheme="minorBidi" w:hAnsiTheme="minorBidi" w:cstheme="minorBidi"/>
                <w:b/>
                <w:bCs/>
                <w:sz w:val="20"/>
                <w:szCs w:val="20"/>
              </w:rPr>
              <w:t xml:space="preserve">    -</w:t>
            </w:r>
            <w:r w:rsidRPr="00827793">
              <w:rPr>
                <w:rFonts w:asciiTheme="minorBidi" w:hAnsiTheme="minorBidi" w:cstheme="minorBidi"/>
                <w:sz w:val="20"/>
                <w:szCs w:val="20"/>
              </w:rPr>
              <w:t xml:space="preserve"> Research process</w:t>
            </w:r>
          </w:p>
        </w:tc>
        <w:tc>
          <w:tcPr>
            <w:tcW w:w="3600" w:type="dxa"/>
            <w:vAlign w:val="center"/>
          </w:tcPr>
          <w:p w14:paraId="4C54891D" w14:textId="77777777" w:rsidR="00055317" w:rsidRPr="00827793" w:rsidRDefault="00055317" w:rsidP="00055317">
            <w:pPr>
              <w:pStyle w:val="TableParagraph"/>
              <w:rPr>
                <w:rFonts w:asciiTheme="minorBidi" w:hAnsiTheme="minorBidi" w:cstheme="minorBidi"/>
                <w:sz w:val="20"/>
                <w:szCs w:val="20"/>
              </w:rPr>
            </w:pPr>
            <w:r w:rsidRPr="00827793">
              <w:rPr>
                <w:rFonts w:asciiTheme="minorBidi" w:hAnsiTheme="minorBidi" w:cstheme="minorBidi"/>
                <w:b/>
                <w:bCs/>
                <w:sz w:val="20"/>
                <w:szCs w:val="20"/>
              </w:rPr>
              <w:t>Reflection on learning due</w:t>
            </w:r>
            <w:r w:rsidRPr="00827793">
              <w:rPr>
                <w:rFonts w:asciiTheme="minorBidi" w:hAnsiTheme="minorBidi" w:cstheme="minorBidi"/>
                <w:sz w:val="20"/>
                <w:szCs w:val="20"/>
              </w:rPr>
              <w:t xml:space="preserve"> </w:t>
            </w:r>
          </w:p>
          <w:p w14:paraId="16FB597D" w14:textId="3F0C0CD1" w:rsidR="00055317" w:rsidRPr="00827793" w:rsidRDefault="00055317" w:rsidP="00055317">
            <w:pPr>
              <w:pStyle w:val="TableParagraph"/>
              <w:rPr>
                <w:rFonts w:asciiTheme="minorBidi" w:hAnsiTheme="minorBidi" w:cstheme="minorBidi"/>
                <w:sz w:val="20"/>
                <w:szCs w:val="20"/>
              </w:rPr>
            </w:pPr>
            <w:r w:rsidRPr="00827793">
              <w:rPr>
                <w:rFonts w:asciiTheme="minorBidi" w:hAnsiTheme="minorBidi" w:cstheme="minorBidi"/>
                <w:sz w:val="20"/>
                <w:szCs w:val="20"/>
              </w:rPr>
              <w:t>Student-Teacher conferences on draft</w:t>
            </w:r>
          </w:p>
        </w:tc>
        <w:tc>
          <w:tcPr>
            <w:tcW w:w="1184" w:type="dxa"/>
          </w:tcPr>
          <w:p w14:paraId="43A4D4F8" w14:textId="6D0F1044" w:rsidR="00055317" w:rsidRPr="00827793" w:rsidRDefault="00055317" w:rsidP="00055317">
            <w:pPr>
              <w:pStyle w:val="TableParagraph"/>
              <w:rPr>
                <w:rFonts w:asciiTheme="minorBidi" w:hAnsiTheme="minorBidi" w:cstheme="minorBidi"/>
                <w:sz w:val="20"/>
                <w:szCs w:val="20"/>
              </w:rPr>
            </w:pPr>
            <w:r w:rsidRPr="00827793">
              <w:rPr>
                <w:rFonts w:asciiTheme="minorBidi" w:hAnsiTheme="minorBidi" w:cstheme="minorBidi"/>
                <w:sz w:val="20"/>
                <w:szCs w:val="20"/>
              </w:rPr>
              <w:t>CLO 1,2,3,4, 6,7&amp; 8</w:t>
            </w:r>
          </w:p>
        </w:tc>
      </w:tr>
      <w:tr w:rsidR="00055317" w:rsidRPr="00827793" w14:paraId="449F814C" w14:textId="77777777" w:rsidTr="008C01C0">
        <w:trPr>
          <w:trHeight w:val="253"/>
        </w:trPr>
        <w:tc>
          <w:tcPr>
            <w:tcW w:w="620" w:type="dxa"/>
          </w:tcPr>
          <w:p w14:paraId="06F77EEB" w14:textId="4B7BAECB" w:rsidR="00055317" w:rsidRPr="00827793" w:rsidRDefault="00055317" w:rsidP="00055317">
            <w:pPr>
              <w:pStyle w:val="TableParagraph"/>
              <w:spacing w:line="234" w:lineRule="exact"/>
              <w:ind w:left="19"/>
              <w:jc w:val="center"/>
              <w:rPr>
                <w:b/>
              </w:rPr>
            </w:pPr>
            <w:r w:rsidRPr="00827793">
              <w:rPr>
                <w:b/>
                <w:spacing w:val="-5"/>
              </w:rPr>
              <w:t>1</w:t>
            </w:r>
            <w:r w:rsidR="008C5F44" w:rsidRPr="00827793">
              <w:rPr>
                <w:b/>
                <w:spacing w:val="-5"/>
              </w:rPr>
              <w:t>3</w:t>
            </w:r>
          </w:p>
        </w:tc>
        <w:tc>
          <w:tcPr>
            <w:tcW w:w="1170" w:type="dxa"/>
          </w:tcPr>
          <w:p w14:paraId="5FCCB737" w14:textId="4D68AB63" w:rsidR="00055317" w:rsidRPr="00827793" w:rsidRDefault="004C18F6" w:rsidP="00055317">
            <w:r w:rsidRPr="00827793">
              <w:t xml:space="preserve"> Nov. 17 - 21</w:t>
            </w:r>
          </w:p>
        </w:tc>
        <w:tc>
          <w:tcPr>
            <w:tcW w:w="3150" w:type="dxa"/>
          </w:tcPr>
          <w:p w14:paraId="22B4E71E" w14:textId="77777777" w:rsidR="00055317" w:rsidRPr="00827793" w:rsidRDefault="00055317" w:rsidP="00055317">
            <w:pPr>
              <w:pStyle w:val="TableParagraph"/>
              <w:rPr>
                <w:rFonts w:asciiTheme="minorBidi" w:hAnsiTheme="minorBidi" w:cstheme="minorBidi"/>
                <w:b/>
                <w:bCs/>
                <w:sz w:val="20"/>
                <w:szCs w:val="20"/>
              </w:rPr>
            </w:pPr>
            <w:r w:rsidRPr="00827793">
              <w:rPr>
                <w:rFonts w:asciiTheme="minorBidi" w:hAnsiTheme="minorBidi" w:cstheme="minorBidi"/>
                <w:b/>
                <w:bCs/>
                <w:sz w:val="20"/>
                <w:szCs w:val="20"/>
              </w:rPr>
              <w:t>Argumentative Research Paper</w:t>
            </w:r>
          </w:p>
          <w:p w14:paraId="4B9D9B83" w14:textId="27AFBFD3" w:rsidR="00055317" w:rsidRPr="00827793" w:rsidRDefault="00055317" w:rsidP="00055317">
            <w:pPr>
              <w:pStyle w:val="TableParagraph"/>
              <w:rPr>
                <w:rFonts w:asciiTheme="minorBidi" w:hAnsiTheme="minorBidi" w:cstheme="minorBidi"/>
                <w:sz w:val="20"/>
                <w:szCs w:val="20"/>
              </w:rPr>
            </w:pPr>
            <w:r w:rsidRPr="00827793">
              <w:rPr>
                <w:rFonts w:asciiTheme="minorBidi" w:hAnsiTheme="minorBidi" w:cstheme="minorBidi"/>
                <w:b/>
                <w:bCs/>
                <w:sz w:val="20"/>
                <w:szCs w:val="20"/>
              </w:rPr>
              <w:t xml:space="preserve">   -</w:t>
            </w:r>
            <w:r w:rsidRPr="00827793">
              <w:rPr>
                <w:rFonts w:asciiTheme="minorBidi" w:hAnsiTheme="minorBidi" w:cstheme="minorBidi"/>
                <w:sz w:val="20"/>
                <w:szCs w:val="20"/>
              </w:rPr>
              <w:t xml:space="preserve"> Research process</w:t>
            </w:r>
            <w:r w:rsidR="004C18F6" w:rsidRPr="00827793">
              <w:rPr>
                <w:rFonts w:asciiTheme="minorBidi" w:hAnsiTheme="minorBidi" w:cstheme="minorBidi"/>
                <w:b/>
                <w:bCs/>
                <w:sz w:val="20"/>
                <w:szCs w:val="20"/>
              </w:rPr>
              <w:t xml:space="preserve"> Publication/Sharing Research Outcome</w:t>
            </w:r>
          </w:p>
        </w:tc>
        <w:tc>
          <w:tcPr>
            <w:tcW w:w="3600" w:type="dxa"/>
            <w:vAlign w:val="center"/>
          </w:tcPr>
          <w:p w14:paraId="0F8973D3" w14:textId="77777777" w:rsidR="00055317" w:rsidRPr="00827793" w:rsidRDefault="00055317" w:rsidP="00055317">
            <w:pPr>
              <w:pStyle w:val="TableParagraph"/>
              <w:rPr>
                <w:rFonts w:asciiTheme="minorBidi" w:hAnsiTheme="minorBidi" w:cstheme="minorBidi"/>
                <w:sz w:val="20"/>
                <w:szCs w:val="20"/>
              </w:rPr>
            </w:pPr>
            <w:r w:rsidRPr="00827793">
              <w:rPr>
                <w:rFonts w:asciiTheme="minorBidi" w:hAnsiTheme="minorBidi" w:cstheme="minorBidi"/>
                <w:sz w:val="20"/>
                <w:szCs w:val="20"/>
              </w:rPr>
              <w:t>Writer’s workshop: Revision (&amp; completion of paper)</w:t>
            </w:r>
          </w:p>
          <w:p w14:paraId="7863C4F5" w14:textId="7A2D2961" w:rsidR="00055317" w:rsidRPr="00827793" w:rsidRDefault="004C18F6" w:rsidP="00055317">
            <w:pPr>
              <w:pStyle w:val="TableParagraph"/>
              <w:rPr>
                <w:rFonts w:asciiTheme="minorBidi" w:hAnsiTheme="minorBidi" w:cstheme="minorBidi"/>
                <w:b/>
                <w:bCs/>
                <w:sz w:val="20"/>
                <w:szCs w:val="20"/>
              </w:rPr>
            </w:pPr>
            <w:r w:rsidRPr="00827793">
              <w:rPr>
                <w:rFonts w:asciiTheme="minorBidi" w:hAnsiTheme="minorBidi" w:cstheme="minorBidi"/>
                <w:sz w:val="20"/>
                <w:szCs w:val="20"/>
              </w:rPr>
              <w:t>Oral</w:t>
            </w:r>
            <w:r w:rsidRPr="00827793">
              <w:rPr>
                <w:rFonts w:asciiTheme="minorBidi" w:hAnsiTheme="minorBidi" w:cstheme="minorBidi"/>
                <w:b/>
                <w:bCs/>
                <w:sz w:val="20"/>
                <w:szCs w:val="20"/>
              </w:rPr>
              <w:t xml:space="preserve"> </w:t>
            </w:r>
            <w:r w:rsidRPr="00827793">
              <w:rPr>
                <w:rFonts w:asciiTheme="minorBidi" w:hAnsiTheme="minorBidi" w:cstheme="minorBidi"/>
                <w:sz w:val="20"/>
                <w:szCs w:val="20"/>
              </w:rPr>
              <w:t>presentations of research</w:t>
            </w:r>
          </w:p>
        </w:tc>
        <w:tc>
          <w:tcPr>
            <w:tcW w:w="1184" w:type="dxa"/>
          </w:tcPr>
          <w:p w14:paraId="2687D913" w14:textId="0E748EAD" w:rsidR="00055317" w:rsidRPr="00827793" w:rsidRDefault="00055317" w:rsidP="00055317">
            <w:pPr>
              <w:rPr>
                <w:rFonts w:asciiTheme="minorBidi" w:hAnsiTheme="minorBidi" w:cstheme="minorBidi"/>
                <w:sz w:val="20"/>
                <w:szCs w:val="20"/>
              </w:rPr>
            </w:pPr>
            <w:r w:rsidRPr="00827793">
              <w:rPr>
                <w:rFonts w:asciiTheme="minorBidi" w:hAnsiTheme="minorBidi" w:cstheme="minorBidi"/>
                <w:sz w:val="20"/>
                <w:szCs w:val="20"/>
              </w:rPr>
              <w:t>CLO 1,2,3,4, 7&amp; 8</w:t>
            </w:r>
          </w:p>
        </w:tc>
      </w:tr>
      <w:tr w:rsidR="004C18F6" w:rsidRPr="00827793" w14:paraId="6EFED02B" w14:textId="77777777" w:rsidTr="008C01C0">
        <w:trPr>
          <w:trHeight w:val="666"/>
        </w:trPr>
        <w:tc>
          <w:tcPr>
            <w:tcW w:w="620" w:type="dxa"/>
          </w:tcPr>
          <w:p w14:paraId="363020D1" w14:textId="2ECEE504" w:rsidR="004C18F6" w:rsidRPr="00827793" w:rsidRDefault="004C18F6" w:rsidP="00055317">
            <w:pPr>
              <w:pStyle w:val="TableParagraph"/>
              <w:spacing w:line="234" w:lineRule="exact"/>
              <w:ind w:left="19"/>
              <w:jc w:val="center"/>
              <w:rPr>
                <w:b/>
              </w:rPr>
            </w:pPr>
            <w:r w:rsidRPr="00827793">
              <w:rPr>
                <w:b/>
                <w:spacing w:val="-5"/>
              </w:rPr>
              <w:t>14</w:t>
            </w:r>
          </w:p>
        </w:tc>
        <w:tc>
          <w:tcPr>
            <w:tcW w:w="1170" w:type="dxa"/>
          </w:tcPr>
          <w:p w14:paraId="6F67D474" w14:textId="08ED02B7" w:rsidR="004C18F6" w:rsidRPr="00827793" w:rsidRDefault="004C18F6" w:rsidP="004C18F6">
            <w:r w:rsidRPr="00827793">
              <w:t xml:space="preserve"> Nov. 24 - 28</w:t>
            </w:r>
          </w:p>
        </w:tc>
        <w:tc>
          <w:tcPr>
            <w:tcW w:w="3150" w:type="dxa"/>
          </w:tcPr>
          <w:p w14:paraId="7D4E60DF" w14:textId="240CF848" w:rsidR="004C18F6" w:rsidRPr="00827793" w:rsidRDefault="004C18F6" w:rsidP="00055317">
            <w:pPr>
              <w:widowControl/>
              <w:autoSpaceDE/>
              <w:autoSpaceDN/>
              <w:contextualSpacing/>
              <w:rPr>
                <w:rFonts w:asciiTheme="minorBidi" w:hAnsiTheme="minorBidi" w:cstheme="minorBidi"/>
                <w:b/>
                <w:bCs/>
                <w:sz w:val="20"/>
                <w:szCs w:val="20"/>
              </w:rPr>
            </w:pPr>
            <w:r w:rsidRPr="00827793">
              <w:rPr>
                <w:rFonts w:asciiTheme="minorBidi" w:hAnsiTheme="minorBidi" w:cstheme="minorBidi"/>
                <w:b/>
                <w:bCs/>
                <w:sz w:val="20"/>
                <w:szCs w:val="20"/>
              </w:rPr>
              <w:t>Publication/Sharing Research Outcome</w:t>
            </w:r>
          </w:p>
        </w:tc>
        <w:tc>
          <w:tcPr>
            <w:tcW w:w="3600" w:type="dxa"/>
            <w:vAlign w:val="center"/>
          </w:tcPr>
          <w:p w14:paraId="07AF5D59" w14:textId="77777777" w:rsidR="004C18F6" w:rsidRPr="00827793" w:rsidRDefault="004C18F6" w:rsidP="00055317">
            <w:pPr>
              <w:rPr>
                <w:rFonts w:asciiTheme="minorBidi" w:hAnsiTheme="minorBidi" w:cstheme="minorBidi"/>
                <w:sz w:val="20"/>
                <w:szCs w:val="20"/>
              </w:rPr>
            </w:pPr>
            <w:r w:rsidRPr="00827793">
              <w:rPr>
                <w:rFonts w:asciiTheme="minorBidi" w:hAnsiTheme="minorBidi" w:cstheme="minorBidi"/>
                <w:sz w:val="20"/>
                <w:szCs w:val="20"/>
              </w:rPr>
              <w:t>Oral presentations of research</w:t>
            </w:r>
          </w:p>
          <w:p w14:paraId="42E7393B" w14:textId="6D9CC4A5" w:rsidR="004C18F6" w:rsidRPr="00827793" w:rsidRDefault="004C18F6" w:rsidP="00055317">
            <w:pPr>
              <w:rPr>
                <w:rFonts w:asciiTheme="minorBidi" w:hAnsiTheme="minorBidi" w:cstheme="minorBidi"/>
                <w:b/>
                <w:bCs/>
                <w:sz w:val="20"/>
                <w:szCs w:val="20"/>
              </w:rPr>
            </w:pPr>
            <w:r w:rsidRPr="00827793">
              <w:rPr>
                <w:rFonts w:asciiTheme="minorBidi" w:hAnsiTheme="minorBidi" w:cstheme="minorBidi"/>
                <w:b/>
                <w:bCs/>
                <w:sz w:val="20"/>
                <w:szCs w:val="20"/>
              </w:rPr>
              <w:t>Final, polished research paper due</w:t>
            </w:r>
          </w:p>
        </w:tc>
        <w:tc>
          <w:tcPr>
            <w:tcW w:w="1184" w:type="dxa"/>
          </w:tcPr>
          <w:p w14:paraId="3B8B6DC4" w14:textId="090018FA" w:rsidR="004C18F6" w:rsidRPr="00827793" w:rsidRDefault="004C18F6" w:rsidP="00055317">
            <w:pPr>
              <w:pStyle w:val="TableParagraph"/>
              <w:rPr>
                <w:rFonts w:asciiTheme="minorBidi" w:hAnsiTheme="minorBidi" w:cstheme="minorBidi"/>
                <w:sz w:val="20"/>
                <w:szCs w:val="20"/>
              </w:rPr>
            </w:pPr>
            <w:r w:rsidRPr="00827793">
              <w:rPr>
                <w:rFonts w:asciiTheme="minorBidi" w:hAnsiTheme="minorBidi" w:cstheme="minorBidi"/>
                <w:sz w:val="20"/>
                <w:szCs w:val="20"/>
              </w:rPr>
              <w:t>CLO 1,2,3,4, 7&amp; 8</w:t>
            </w:r>
          </w:p>
        </w:tc>
      </w:tr>
      <w:tr w:rsidR="00EE3CB7" w:rsidRPr="00827793" w14:paraId="741C1B93" w14:textId="77777777" w:rsidTr="00174699">
        <w:trPr>
          <w:trHeight w:val="240"/>
        </w:trPr>
        <w:tc>
          <w:tcPr>
            <w:tcW w:w="1790" w:type="dxa"/>
            <w:gridSpan w:val="2"/>
            <w:tcBorders>
              <w:top w:val="single" w:sz="4" w:space="0" w:color="auto"/>
              <w:bottom w:val="single" w:sz="4" w:space="0" w:color="auto"/>
            </w:tcBorders>
          </w:tcPr>
          <w:p w14:paraId="48400E36" w14:textId="2BC4DA06" w:rsidR="00EE3CB7" w:rsidRPr="00827793" w:rsidRDefault="00EE3CB7" w:rsidP="00055317">
            <w:r w:rsidRPr="00827793">
              <w:rPr>
                <w:rFonts w:asciiTheme="minorBidi" w:hAnsiTheme="minorBidi" w:cstheme="minorBidi"/>
                <w:sz w:val="18"/>
                <w:szCs w:val="18"/>
              </w:rPr>
              <w:t xml:space="preserve">Reading period from </w:t>
            </w:r>
            <w:r w:rsidR="00E30AB3" w:rsidRPr="00827793">
              <w:rPr>
                <w:rFonts w:asciiTheme="minorBidi" w:hAnsiTheme="minorBidi" w:cstheme="minorBidi"/>
                <w:sz w:val="18"/>
                <w:szCs w:val="18"/>
              </w:rPr>
              <w:t>Saturday, November 29 until Tuesday, December 2, 2025</w:t>
            </w:r>
            <w:r w:rsidR="00E30AB3" w:rsidRPr="00827793">
              <w:rPr>
                <w:rFonts w:asciiTheme="minorBidi" w:hAnsiTheme="minorBidi" w:cstheme="minorBidi"/>
                <w:sz w:val="20"/>
                <w:szCs w:val="20"/>
              </w:rPr>
              <w:t xml:space="preserve">   </w:t>
            </w:r>
          </w:p>
        </w:tc>
        <w:tc>
          <w:tcPr>
            <w:tcW w:w="7934" w:type="dxa"/>
            <w:gridSpan w:val="3"/>
            <w:tcBorders>
              <w:top w:val="single" w:sz="4" w:space="0" w:color="auto"/>
              <w:bottom w:val="single" w:sz="4" w:space="0" w:color="auto"/>
            </w:tcBorders>
          </w:tcPr>
          <w:p w14:paraId="2DC83168" w14:textId="0DB369D3" w:rsidR="00EE3CB7" w:rsidRPr="00827793" w:rsidRDefault="00EE3CB7" w:rsidP="00EE3CB7">
            <w:pPr>
              <w:pStyle w:val="TableParagraph"/>
              <w:rPr>
                <w:rFonts w:asciiTheme="minorBidi" w:hAnsiTheme="minorBidi" w:cstheme="minorBidi"/>
                <w:sz w:val="20"/>
                <w:szCs w:val="20"/>
              </w:rPr>
            </w:pPr>
          </w:p>
        </w:tc>
      </w:tr>
      <w:tr w:rsidR="00EE3CB7" w:rsidRPr="00827793" w14:paraId="19C3162A" w14:textId="77777777" w:rsidTr="00174699">
        <w:trPr>
          <w:trHeight w:val="240"/>
        </w:trPr>
        <w:tc>
          <w:tcPr>
            <w:tcW w:w="1790" w:type="dxa"/>
            <w:gridSpan w:val="2"/>
            <w:tcBorders>
              <w:top w:val="single" w:sz="4" w:space="0" w:color="auto"/>
              <w:bottom w:val="single" w:sz="4" w:space="0" w:color="auto"/>
            </w:tcBorders>
          </w:tcPr>
          <w:p w14:paraId="52BF995B" w14:textId="3571BA42" w:rsidR="00EE3CB7" w:rsidRPr="00827793" w:rsidRDefault="00E02A4B" w:rsidP="00055317">
            <w:r w:rsidRPr="00827793">
              <w:rPr>
                <w:rFonts w:cs="Times New Roman"/>
                <w:b/>
                <w:bCs/>
                <w:sz w:val="18"/>
                <w:szCs w:val="18"/>
              </w:rPr>
              <w:t>Fall</w:t>
            </w:r>
            <w:r w:rsidR="00EE3CB7" w:rsidRPr="00827793">
              <w:rPr>
                <w:rFonts w:cs="Times New Roman"/>
                <w:b/>
                <w:bCs/>
                <w:sz w:val="18"/>
                <w:szCs w:val="18"/>
              </w:rPr>
              <w:t xml:space="preserve"> 2025</w:t>
            </w:r>
            <w:r w:rsidR="005C3614" w:rsidRPr="00827793">
              <w:rPr>
                <w:rFonts w:cs="Times New Roman"/>
                <w:b/>
                <w:bCs/>
                <w:sz w:val="18"/>
                <w:szCs w:val="18"/>
              </w:rPr>
              <w:t>-26</w:t>
            </w:r>
            <w:r w:rsidR="00EE3CB7" w:rsidRPr="00827793">
              <w:rPr>
                <w:rFonts w:cs="Times New Roman"/>
                <w:b/>
                <w:bCs/>
                <w:sz w:val="18"/>
                <w:szCs w:val="18"/>
              </w:rPr>
              <w:t xml:space="preserve"> final examinations: </w:t>
            </w:r>
            <w:r w:rsidRPr="00827793">
              <w:rPr>
                <w:rFonts w:cs="Times New Roman"/>
                <w:sz w:val="18"/>
                <w:szCs w:val="18"/>
              </w:rPr>
              <w:t>Wednesday, December 3</w:t>
            </w:r>
            <w:r w:rsidRPr="00827793">
              <w:rPr>
                <w:rFonts w:cs="Times New Roman"/>
                <w:b/>
                <w:bCs/>
                <w:sz w:val="18"/>
                <w:szCs w:val="18"/>
              </w:rPr>
              <w:t xml:space="preserve"> </w:t>
            </w:r>
            <w:r w:rsidRPr="00827793">
              <w:rPr>
                <w:rFonts w:cs="Times New Roman"/>
                <w:sz w:val="18"/>
                <w:szCs w:val="18"/>
              </w:rPr>
              <w:t>until, Saturday, December 13, 2025</w:t>
            </w:r>
            <w:r w:rsidRPr="00827793">
              <w:rPr>
                <w:rFonts w:asciiTheme="minorBidi" w:hAnsiTheme="minorBidi" w:cstheme="minorBidi"/>
                <w:sz w:val="20"/>
                <w:szCs w:val="20"/>
              </w:rPr>
              <w:t xml:space="preserve">   </w:t>
            </w:r>
          </w:p>
        </w:tc>
        <w:tc>
          <w:tcPr>
            <w:tcW w:w="7934" w:type="dxa"/>
            <w:gridSpan w:val="3"/>
            <w:tcBorders>
              <w:top w:val="single" w:sz="4" w:space="0" w:color="auto"/>
              <w:bottom w:val="single" w:sz="4" w:space="0" w:color="auto"/>
            </w:tcBorders>
          </w:tcPr>
          <w:p w14:paraId="615BCC8D" w14:textId="36EF7FBF" w:rsidR="00EE3CB7" w:rsidRPr="00827793" w:rsidRDefault="00EE3CB7" w:rsidP="00EE3CB7">
            <w:pPr>
              <w:pStyle w:val="TableParagraph"/>
              <w:rPr>
                <w:rFonts w:asciiTheme="minorBidi" w:hAnsiTheme="minorBidi" w:cstheme="minorBidi"/>
                <w:sz w:val="20"/>
                <w:szCs w:val="20"/>
              </w:rPr>
            </w:pPr>
          </w:p>
        </w:tc>
      </w:tr>
    </w:tbl>
    <w:p w14:paraId="798F2C58" w14:textId="32DA43D0" w:rsidR="00626EB3" w:rsidRPr="00D2713A" w:rsidRDefault="00127A30" w:rsidP="00D2713A">
      <w:pPr>
        <w:rPr>
          <w:rFonts w:cs="Times New Roman"/>
          <w:highlight w:val="yellow"/>
        </w:rPr>
      </w:pPr>
      <w:r w:rsidRPr="003F1FF2">
        <w:rPr>
          <w:color w:val="000000"/>
        </w:rPr>
        <w:t>                   </w:t>
      </w:r>
      <w:r w:rsidR="00322E85">
        <w:rPr>
          <w:noProof/>
        </w:rPr>
        <mc:AlternateContent>
          <mc:Choice Requires="wps">
            <w:drawing>
              <wp:anchor distT="0" distB="0" distL="0" distR="0" simplePos="0" relativeHeight="487591424" behindDoc="1" locked="0" layoutInCell="1" allowOverlap="1" wp14:anchorId="5A99D1D5" wp14:editId="5A13CF24">
                <wp:simplePos x="0" y="0"/>
                <wp:positionH relativeFrom="page">
                  <wp:posOffset>652272</wp:posOffset>
                </wp:positionH>
                <wp:positionV relativeFrom="paragraph">
                  <wp:posOffset>164965</wp:posOffset>
                </wp:positionV>
                <wp:extent cx="6243955" cy="192405"/>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3955" cy="192405"/>
                        </a:xfrm>
                        <a:prstGeom prst="rect">
                          <a:avLst/>
                        </a:prstGeom>
                        <a:ln w="6096">
                          <a:solidFill>
                            <a:srgbClr val="000000"/>
                          </a:solidFill>
                          <a:prstDash val="solid"/>
                        </a:ln>
                      </wps:spPr>
                      <wps:txbx>
                        <w:txbxContent>
                          <w:p w14:paraId="417F1CBC" w14:textId="77777777" w:rsidR="00365C11" w:rsidRDefault="00365C11">
                            <w:pPr>
                              <w:spacing w:before="19"/>
                              <w:ind w:left="16"/>
                              <w:rPr>
                                <w:b/>
                              </w:rPr>
                            </w:pPr>
                            <w:r>
                              <w:rPr>
                                <w:b/>
                                <w:color w:val="840031"/>
                              </w:rPr>
                              <w:t>VIII.</w:t>
                            </w:r>
                            <w:r>
                              <w:rPr>
                                <w:b/>
                                <w:color w:val="840031"/>
                                <w:spacing w:val="76"/>
                              </w:rPr>
                              <w:t xml:space="preserve"> </w:t>
                            </w:r>
                            <w:r>
                              <w:rPr>
                                <w:b/>
                                <w:color w:val="840031"/>
                              </w:rPr>
                              <w:t>GRADING</w:t>
                            </w:r>
                            <w:r>
                              <w:rPr>
                                <w:b/>
                                <w:color w:val="840031"/>
                                <w:spacing w:val="-1"/>
                              </w:rPr>
                              <w:t xml:space="preserve"> </w:t>
                            </w:r>
                            <w:r>
                              <w:rPr>
                                <w:b/>
                                <w:color w:val="840031"/>
                                <w:spacing w:val="-2"/>
                              </w:rPr>
                              <w:t>CRITERIA</w:t>
                            </w:r>
                          </w:p>
                        </w:txbxContent>
                      </wps:txbx>
                      <wps:bodyPr wrap="square" lIns="0" tIns="0" rIns="0" bIns="0" rtlCol="0">
                        <a:noAutofit/>
                      </wps:bodyPr>
                    </wps:wsp>
                  </a:graphicData>
                </a:graphic>
              </wp:anchor>
            </w:drawing>
          </mc:Choice>
          <mc:Fallback>
            <w:pict>
              <v:shape w14:anchorId="5A99D1D5" id="Textbox 10" o:spid="_x0000_s1033" type="#_x0000_t202" style="position:absolute;margin-left:51.35pt;margin-top:13pt;width:491.65pt;height:15.1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" filled="f" strokeweight=".48pt">
                <v:path arrowok="t"/>
                <v:textbox inset="0,0,0,0">
                  <w:txbxContent>
                    <w:p w14:paraId="417F1CBC" w14:textId="77777777" w:rsidR="00365C11" w:rsidRDefault="00365C11">
                      <w:pPr>
                        <w:spacing w:before="19"/>
                        <w:ind w:left="16"/>
                        <w:rPr>
                          <w:b/>
                        </w:rPr>
                      </w:pPr>
                      <w:r>
                        <w:rPr>
                          <w:b/>
                          <w:color w:val="840031"/>
                        </w:rPr>
                        <w:t>VIII.</w:t>
                      </w:r>
                      <w:r>
                        <w:rPr>
                          <w:b/>
                          <w:color w:val="840031"/>
                          <w:spacing w:val="76"/>
                        </w:rPr>
                        <w:t xml:space="preserve"> </w:t>
                      </w:r>
                      <w:r>
                        <w:rPr>
                          <w:b/>
                          <w:color w:val="840031"/>
                        </w:rPr>
                        <w:t>GRADING</w:t>
                      </w:r>
                      <w:r>
                        <w:rPr>
                          <w:b/>
                          <w:color w:val="840031"/>
                          <w:spacing w:val="-1"/>
                        </w:rPr>
                        <w:t xml:space="preserve"> </w:t>
                      </w:r>
                      <w:r>
                        <w:rPr>
                          <w:b/>
                          <w:color w:val="840031"/>
                          <w:spacing w:val="-2"/>
                        </w:rPr>
                        <w:t>CRITERIA</w:t>
                      </w:r>
                    </w:p>
                  </w:txbxContent>
                </v:textbox>
                <w10:wrap type="topAndBottom" anchorx="page"/>
              </v:shape>
            </w:pict>
          </mc:Fallback>
        </mc:AlternateContent>
      </w:r>
    </w:p>
    <w:p w14:paraId="2413B91A" w14:textId="1D048FCA" w:rsidR="008D15A2" w:rsidRPr="00A42920" w:rsidRDefault="008D15A2" w:rsidP="00A42920">
      <w:pPr>
        <w:ind w:left="520" w:right="218" w:hanging="1"/>
        <w:rPr>
          <w:rFonts w:asciiTheme="majorBidi" w:hAnsiTheme="majorBidi" w:cstheme="majorBidi"/>
          <w:bCs/>
          <w:color w:val="FF0000"/>
          <w:sz w:val="20"/>
          <w:szCs w:val="20"/>
        </w:rPr>
      </w:pPr>
    </w:p>
    <w:tbl>
      <w:tblPr>
        <w:tblW w:w="10520" w:type="dxa"/>
        <w:tblCellMar>
          <w:top w:w="15" w:type="dxa"/>
          <w:left w:w="15" w:type="dxa"/>
          <w:bottom w:w="15" w:type="dxa"/>
          <w:right w:w="15" w:type="dxa"/>
        </w:tblCellMar>
        <w:tblLook w:val="04A0" w:firstRow="1" w:lastRow="0" w:firstColumn="1" w:lastColumn="0" w:noHBand="0" w:noVBand="1"/>
      </w:tblPr>
      <w:tblGrid>
        <w:gridCol w:w="7955"/>
        <w:gridCol w:w="1223"/>
        <w:gridCol w:w="1342"/>
      </w:tblGrid>
      <w:tr w:rsidR="008D15A2" w:rsidRPr="008D15A2" w14:paraId="570C3E72" w14:textId="77777777" w:rsidTr="00640E54">
        <w:tc>
          <w:tcPr>
            <w:tcW w:w="8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CC6B8" w14:textId="77777777" w:rsidR="008D15A2" w:rsidRPr="008D15A2" w:rsidRDefault="008D15A2" w:rsidP="008D15A2">
            <w:pPr>
              <w:pStyle w:val="NormalWeb"/>
              <w:spacing w:before="0" w:beforeAutospacing="0" w:after="0" w:afterAutospacing="0"/>
              <w:jc w:val="center"/>
              <w:rPr>
                <w:rFonts w:asciiTheme="minorBidi" w:hAnsiTheme="minorBidi" w:cstheme="minorBidi"/>
                <w:color w:val="000000"/>
                <w:sz w:val="20"/>
                <w:szCs w:val="20"/>
                <w:shd w:val="clear" w:color="auto" w:fill="FFFFFF"/>
              </w:rPr>
            </w:pPr>
            <w:r w:rsidRPr="008D15A2">
              <w:rPr>
                <w:rFonts w:asciiTheme="minorBidi" w:hAnsiTheme="minorBidi" w:cstheme="minorBidi"/>
                <w:color w:val="000000"/>
                <w:sz w:val="20"/>
                <w:szCs w:val="20"/>
                <w:shd w:val="clear" w:color="auto" w:fill="FFFFFF"/>
              </w:rPr>
              <w:t>Assignment Description and Grading Criteria</w:t>
            </w:r>
          </w:p>
          <w:p w14:paraId="1D602EC7" w14:textId="1E26D618" w:rsidR="008D15A2" w:rsidRPr="008D15A2" w:rsidRDefault="008D15A2" w:rsidP="008D15A2">
            <w:pPr>
              <w:tabs>
                <w:tab w:val="right" w:leader="underscore" w:pos="360"/>
                <w:tab w:val="left" w:pos="540"/>
              </w:tabs>
              <w:rPr>
                <w:rFonts w:asciiTheme="minorBidi" w:hAnsiTheme="minorBidi" w:cstheme="minorBidi"/>
                <w:b/>
                <w:bCs/>
                <w:sz w:val="20"/>
                <w:szCs w:val="20"/>
                <w:u w:val="single"/>
              </w:rPr>
            </w:pPr>
            <w:r w:rsidRPr="008D15A2">
              <w:rPr>
                <w:rFonts w:asciiTheme="minorBidi" w:hAnsiTheme="minorBidi" w:cstheme="minorBidi"/>
                <w:color w:val="000000"/>
                <w:sz w:val="20"/>
                <w:szCs w:val="20"/>
              </w:rPr>
              <w:t>By the end of the semester, each student should have produced/composed 25-30 pages of writing. These are usually in the form of the following: a polished researched paper preceded by a proposal, an outline, and a draft</w:t>
            </w:r>
            <w:r w:rsidR="005C3614">
              <w:rPr>
                <w:rFonts w:asciiTheme="minorBidi" w:hAnsiTheme="minorBidi" w:cstheme="minorBidi"/>
                <w:color w:val="000000"/>
                <w:sz w:val="20"/>
                <w:szCs w:val="20"/>
              </w:rPr>
              <w:t xml:space="preserve"> or more</w:t>
            </w:r>
            <w:r w:rsidRPr="008D15A2">
              <w:rPr>
                <w:rFonts w:asciiTheme="minorBidi" w:hAnsiTheme="minorBidi" w:cstheme="minorBidi"/>
                <w:color w:val="000000"/>
                <w:sz w:val="20"/>
                <w:szCs w:val="20"/>
              </w:rPr>
              <w:t>; various essays involving analysis, argumentation and synthesis; one or more critiques; peer reviews, and reflective writing.</w:t>
            </w:r>
          </w:p>
          <w:p w14:paraId="23B0E48D" w14:textId="66B7030C" w:rsidR="008D15A2" w:rsidRPr="008D15A2" w:rsidRDefault="008D15A2" w:rsidP="008D15A2">
            <w:pPr>
              <w:pStyle w:val="NormalWeb"/>
              <w:spacing w:before="0" w:beforeAutospacing="0" w:after="0" w:afterAutospacing="0"/>
              <w:rPr>
                <w:rFonts w:asciiTheme="minorBidi" w:hAnsiTheme="minorBidi" w:cstheme="minorBidi"/>
                <w:sz w:val="20"/>
                <w:szCs w:val="20"/>
              </w:rPr>
            </w:pPr>
          </w:p>
        </w:tc>
        <w:tc>
          <w:tcPr>
            <w:tcW w:w="117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543CC159" w14:textId="77777777" w:rsidR="008D15A2" w:rsidRPr="008D15A2" w:rsidRDefault="008D15A2" w:rsidP="00640E54">
            <w:pPr>
              <w:pStyle w:val="NormalWeb"/>
              <w:spacing w:before="0" w:beforeAutospacing="0" w:after="0" w:afterAutospacing="0"/>
              <w:rPr>
                <w:rFonts w:asciiTheme="minorBidi" w:hAnsiTheme="minorBidi" w:cstheme="minorBidi"/>
                <w:sz w:val="20"/>
                <w:szCs w:val="20"/>
              </w:rPr>
            </w:pPr>
            <w:r w:rsidRPr="008D15A2">
              <w:rPr>
                <w:rFonts w:asciiTheme="minorBidi" w:hAnsiTheme="minorBidi" w:cstheme="minorBidi"/>
                <w:sz w:val="20"/>
                <w:szCs w:val="20"/>
              </w:rPr>
              <w:t>Percentage</w:t>
            </w:r>
          </w:p>
        </w:tc>
        <w:tc>
          <w:tcPr>
            <w:tcW w:w="990" w:type="dxa"/>
            <w:tcBorders>
              <w:top w:val="single" w:sz="8" w:space="0" w:color="000000"/>
              <w:left w:val="single" w:sz="4" w:space="0" w:color="auto"/>
              <w:bottom w:val="single" w:sz="8" w:space="0" w:color="000000"/>
              <w:right w:val="single" w:sz="8" w:space="0" w:color="000000"/>
            </w:tcBorders>
          </w:tcPr>
          <w:p w14:paraId="39D26227" w14:textId="77777777" w:rsidR="008D15A2" w:rsidRPr="008D15A2" w:rsidRDefault="008D15A2" w:rsidP="00640E54">
            <w:pPr>
              <w:pStyle w:val="NormalWeb"/>
              <w:spacing w:before="0" w:beforeAutospacing="0" w:after="0" w:afterAutospacing="0"/>
              <w:rPr>
                <w:rFonts w:asciiTheme="minorBidi" w:hAnsiTheme="minorBidi" w:cstheme="minorBidi"/>
                <w:sz w:val="20"/>
                <w:szCs w:val="20"/>
              </w:rPr>
            </w:pPr>
            <w:r w:rsidRPr="008D15A2">
              <w:rPr>
                <w:rFonts w:asciiTheme="minorBidi" w:hAnsiTheme="minorBidi" w:cstheme="minorBidi"/>
                <w:sz w:val="20"/>
                <w:szCs w:val="20"/>
              </w:rPr>
              <w:t>Corresponding CLO</w:t>
            </w:r>
          </w:p>
        </w:tc>
      </w:tr>
      <w:tr w:rsidR="008D15A2" w:rsidRPr="008D15A2" w14:paraId="78CE4D3C" w14:textId="77777777" w:rsidTr="00640E54">
        <w:trPr>
          <w:trHeight w:val="22"/>
        </w:trPr>
        <w:tc>
          <w:tcPr>
            <w:tcW w:w="835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30BE6CC" w14:textId="2BC87633" w:rsidR="009F2840" w:rsidRDefault="008D15A2" w:rsidP="00DB593E">
            <w:pPr>
              <w:shd w:val="clear" w:color="auto" w:fill="FFFFFF"/>
              <w:textAlignment w:val="baseline"/>
              <w:rPr>
                <w:rFonts w:asciiTheme="minorBidi" w:hAnsiTheme="minorBidi" w:cstheme="minorBidi"/>
                <w:color w:val="000000"/>
                <w:sz w:val="20"/>
                <w:szCs w:val="20"/>
              </w:rPr>
            </w:pPr>
            <w:r w:rsidRPr="008D15A2">
              <w:rPr>
                <w:rFonts w:asciiTheme="minorBidi" w:hAnsiTheme="minorBidi" w:cstheme="minorBidi"/>
                <w:b/>
                <w:bCs/>
                <w:color w:val="000000"/>
                <w:sz w:val="20"/>
                <w:szCs w:val="20"/>
                <w:shd w:val="clear" w:color="auto" w:fill="FFFFFF"/>
              </w:rPr>
              <w:t xml:space="preserve">I. </w:t>
            </w:r>
            <w:r w:rsidRPr="008D15A2">
              <w:rPr>
                <w:rFonts w:asciiTheme="minorBidi" w:hAnsiTheme="minorBidi" w:cstheme="minorBidi"/>
                <w:b/>
                <w:sz w:val="20"/>
                <w:szCs w:val="20"/>
              </w:rPr>
              <w:t>Argumentative Research Paper</w:t>
            </w:r>
            <w:r w:rsidRPr="008D15A2">
              <w:rPr>
                <w:rFonts w:asciiTheme="minorBidi" w:hAnsiTheme="minorBidi" w:cstheme="minorBidi"/>
                <w:color w:val="000000"/>
                <w:sz w:val="20"/>
                <w:szCs w:val="20"/>
                <w:shd w:val="clear" w:color="auto" w:fill="FFFFFF"/>
              </w:rPr>
              <w:t xml:space="preserve">: </w:t>
            </w:r>
            <w:r w:rsidR="00A53DE8">
              <w:rPr>
                <w:rFonts w:asciiTheme="minorBidi" w:hAnsiTheme="minorBidi" w:cstheme="minorBidi"/>
                <w:color w:val="000000"/>
                <w:sz w:val="20"/>
                <w:szCs w:val="20"/>
                <w:shd w:val="clear" w:color="auto" w:fill="FFFFFF"/>
              </w:rPr>
              <w:t>S</w:t>
            </w:r>
            <w:r w:rsidRPr="008D15A2">
              <w:rPr>
                <w:rFonts w:asciiTheme="minorBidi" w:hAnsiTheme="minorBidi" w:cstheme="minorBidi"/>
                <w:color w:val="000000"/>
                <w:sz w:val="20"/>
                <w:szCs w:val="20"/>
                <w:shd w:val="clear" w:color="auto" w:fill="FFFFFF"/>
              </w:rPr>
              <w:t>tudent</w:t>
            </w:r>
            <w:r w:rsidR="00A53DE8">
              <w:rPr>
                <w:rFonts w:asciiTheme="minorBidi" w:hAnsiTheme="minorBidi" w:cstheme="minorBidi"/>
                <w:color w:val="000000"/>
                <w:sz w:val="20"/>
                <w:szCs w:val="20"/>
                <w:shd w:val="clear" w:color="auto" w:fill="FFFFFF"/>
              </w:rPr>
              <w:t>s</w:t>
            </w:r>
            <w:r w:rsidRPr="008D15A2">
              <w:rPr>
                <w:rFonts w:asciiTheme="minorBidi" w:hAnsiTheme="minorBidi" w:cstheme="minorBidi"/>
                <w:color w:val="000000"/>
                <w:sz w:val="20"/>
                <w:szCs w:val="20"/>
                <w:shd w:val="clear" w:color="auto" w:fill="FFFFFF"/>
              </w:rPr>
              <w:t xml:space="preserve"> </w:t>
            </w:r>
            <w:r w:rsidR="00A53DE8">
              <w:rPr>
                <w:rFonts w:asciiTheme="minorBidi" w:hAnsiTheme="minorBidi" w:cstheme="minorBidi"/>
                <w:color w:val="000000"/>
                <w:sz w:val="20"/>
                <w:szCs w:val="20"/>
                <w:shd w:val="clear" w:color="auto" w:fill="FFFFFF"/>
              </w:rPr>
              <w:t>are</w:t>
            </w:r>
            <w:r w:rsidRPr="008D15A2">
              <w:rPr>
                <w:rFonts w:asciiTheme="minorBidi" w:hAnsiTheme="minorBidi" w:cstheme="minorBidi"/>
                <w:color w:val="000000"/>
                <w:sz w:val="20"/>
                <w:szCs w:val="20"/>
                <w:shd w:val="clear" w:color="auto" w:fill="FFFFFF"/>
              </w:rPr>
              <w:t xml:space="preserve"> required to </w:t>
            </w:r>
            <w:r w:rsidR="00A53DE8">
              <w:rPr>
                <w:rFonts w:asciiTheme="minorBidi" w:hAnsiTheme="minorBidi" w:cstheme="minorBidi"/>
                <w:color w:val="000000"/>
                <w:sz w:val="20"/>
                <w:szCs w:val="20"/>
                <w:shd w:val="clear" w:color="auto" w:fill="FFFFFF"/>
              </w:rPr>
              <w:t>compose</w:t>
            </w:r>
            <w:r w:rsidRPr="008D15A2">
              <w:rPr>
                <w:rFonts w:asciiTheme="minorBidi" w:hAnsiTheme="minorBidi" w:cstheme="minorBidi"/>
                <w:color w:val="000000"/>
                <w:sz w:val="20"/>
                <w:szCs w:val="20"/>
                <w:shd w:val="clear" w:color="auto" w:fill="FFFFFF"/>
              </w:rPr>
              <w:t xml:space="preserve"> </w:t>
            </w:r>
            <w:r w:rsidRPr="008D15A2">
              <w:rPr>
                <w:rFonts w:asciiTheme="minorBidi" w:hAnsiTheme="minorBidi" w:cstheme="minorBidi"/>
                <w:b/>
                <w:bCs/>
                <w:color w:val="000000"/>
                <w:sz w:val="20"/>
                <w:szCs w:val="20"/>
              </w:rPr>
              <w:t>extended argumentative research paper</w:t>
            </w:r>
            <w:r w:rsidR="00A53DE8">
              <w:rPr>
                <w:rFonts w:asciiTheme="minorBidi" w:hAnsiTheme="minorBidi" w:cstheme="minorBidi"/>
                <w:b/>
                <w:bCs/>
                <w:color w:val="000000"/>
                <w:sz w:val="20"/>
                <w:szCs w:val="20"/>
              </w:rPr>
              <w:t>s</w:t>
            </w:r>
            <w:r w:rsidR="00005E59">
              <w:rPr>
                <w:rFonts w:asciiTheme="minorBidi" w:hAnsiTheme="minorBidi" w:cstheme="minorBidi"/>
                <w:b/>
                <w:bCs/>
                <w:color w:val="000000"/>
                <w:sz w:val="20"/>
                <w:szCs w:val="20"/>
              </w:rPr>
              <w:t xml:space="preserve"> (approx.10 pages</w:t>
            </w:r>
            <w:r w:rsidR="00A53DE8">
              <w:rPr>
                <w:rFonts w:asciiTheme="minorBidi" w:hAnsiTheme="minorBidi" w:cstheme="minorBidi"/>
                <w:b/>
                <w:bCs/>
                <w:color w:val="000000"/>
                <w:sz w:val="20"/>
                <w:szCs w:val="20"/>
              </w:rPr>
              <w:t xml:space="preserve"> each</w:t>
            </w:r>
            <w:r w:rsidR="00005E59">
              <w:rPr>
                <w:rFonts w:asciiTheme="minorBidi" w:hAnsiTheme="minorBidi" w:cstheme="minorBidi"/>
                <w:b/>
                <w:bCs/>
                <w:color w:val="000000"/>
                <w:sz w:val="20"/>
                <w:szCs w:val="20"/>
              </w:rPr>
              <w:t>)</w:t>
            </w:r>
            <w:r w:rsidR="00A53DE8">
              <w:rPr>
                <w:rFonts w:asciiTheme="minorBidi" w:hAnsiTheme="minorBidi" w:cstheme="minorBidi"/>
                <w:b/>
                <w:bCs/>
                <w:color w:val="000000"/>
                <w:sz w:val="20"/>
                <w:szCs w:val="20"/>
              </w:rPr>
              <w:t xml:space="preserve">. </w:t>
            </w:r>
            <w:r w:rsidR="00A53DE8" w:rsidRPr="00A53DE8">
              <w:rPr>
                <w:rFonts w:asciiTheme="minorBidi" w:hAnsiTheme="minorBidi" w:cstheme="minorBidi"/>
                <w:color w:val="000000"/>
                <w:sz w:val="20"/>
                <w:szCs w:val="20"/>
              </w:rPr>
              <w:t xml:space="preserve">The teacher may require that </w:t>
            </w:r>
            <w:r w:rsidR="00A53DE8">
              <w:rPr>
                <w:rFonts w:asciiTheme="minorBidi" w:hAnsiTheme="minorBidi" w:cstheme="minorBidi"/>
                <w:color w:val="000000"/>
                <w:sz w:val="20"/>
                <w:szCs w:val="20"/>
              </w:rPr>
              <w:t>students work alone, in pairs or in trios. While students working in pairs or groups of three are supposed to contribute throughout the process</w:t>
            </w:r>
            <w:r w:rsidR="009F2840">
              <w:rPr>
                <w:rFonts w:asciiTheme="minorBidi" w:hAnsiTheme="minorBidi" w:cstheme="minorBidi"/>
                <w:color w:val="000000"/>
                <w:sz w:val="20"/>
                <w:szCs w:val="20"/>
              </w:rPr>
              <w:t xml:space="preserve"> </w:t>
            </w:r>
            <w:r w:rsidR="00A53DE8">
              <w:rPr>
                <w:rFonts w:asciiTheme="minorBidi" w:hAnsiTheme="minorBidi" w:cstheme="minorBidi"/>
                <w:color w:val="000000"/>
                <w:sz w:val="20"/>
                <w:szCs w:val="20"/>
              </w:rPr>
              <w:t xml:space="preserve">to all parts of the paper, each member should compose an important part </w:t>
            </w:r>
            <w:r w:rsidR="001B1166">
              <w:rPr>
                <w:rFonts w:asciiTheme="minorBidi" w:hAnsiTheme="minorBidi" w:cstheme="minorBidi"/>
                <w:color w:val="000000"/>
                <w:sz w:val="20"/>
                <w:szCs w:val="20"/>
              </w:rPr>
              <w:t>individually (</w:t>
            </w:r>
            <w:r w:rsidR="00A53DE8">
              <w:rPr>
                <w:rFonts w:asciiTheme="minorBidi" w:hAnsiTheme="minorBidi" w:cstheme="minorBidi"/>
                <w:color w:val="000000"/>
                <w:sz w:val="20"/>
                <w:szCs w:val="20"/>
              </w:rPr>
              <w:t>such as having student 1 draft the for</w:t>
            </w:r>
            <w:r w:rsidR="005B2BA4">
              <w:rPr>
                <w:rFonts w:asciiTheme="minorBidi" w:hAnsiTheme="minorBidi" w:cstheme="minorBidi"/>
                <w:color w:val="000000"/>
                <w:sz w:val="20"/>
                <w:szCs w:val="20"/>
              </w:rPr>
              <w:t>-</w:t>
            </w:r>
            <w:r w:rsidR="00A53DE8">
              <w:rPr>
                <w:rFonts w:asciiTheme="minorBidi" w:hAnsiTheme="minorBidi" w:cstheme="minorBidi"/>
                <w:color w:val="000000"/>
                <w:sz w:val="20"/>
                <w:szCs w:val="20"/>
              </w:rPr>
              <w:t>arguments, student 2 the against</w:t>
            </w:r>
            <w:r w:rsidR="005B2BA4">
              <w:rPr>
                <w:rFonts w:asciiTheme="minorBidi" w:hAnsiTheme="minorBidi" w:cstheme="minorBidi"/>
                <w:color w:val="000000"/>
                <w:sz w:val="20"/>
                <w:szCs w:val="20"/>
              </w:rPr>
              <w:t>-</w:t>
            </w:r>
            <w:r w:rsidR="00A53DE8">
              <w:rPr>
                <w:rFonts w:asciiTheme="minorBidi" w:hAnsiTheme="minorBidi" w:cstheme="minorBidi"/>
                <w:color w:val="000000"/>
                <w:sz w:val="20"/>
                <w:szCs w:val="20"/>
              </w:rPr>
              <w:t>arguments</w:t>
            </w:r>
            <w:r w:rsidR="005B2BA4">
              <w:rPr>
                <w:rFonts w:asciiTheme="minorBidi" w:hAnsiTheme="minorBidi" w:cstheme="minorBidi"/>
                <w:color w:val="000000"/>
                <w:sz w:val="20"/>
                <w:szCs w:val="20"/>
              </w:rPr>
              <w:t>,</w:t>
            </w:r>
            <w:r w:rsidR="00A53DE8">
              <w:rPr>
                <w:rFonts w:asciiTheme="minorBidi" w:hAnsiTheme="minorBidi" w:cstheme="minorBidi"/>
                <w:color w:val="000000"/>
                <w:sz w:val="20"/>
                <w:szCs w:val="20"/>
              </w:rPr>
              <w:t xml:space="preserve"> and student 3 the rebuttal</w:t>
            </w:r>
            <w:r w:rsidR="001B1166">
              <w:rPr>
                <w:rFonts w:asciiTheme="minorBidi" w:hAnsiTheme="minorBidi" w:cstheme="minorBidi"/>
                <w:color w:val="000000"/>
                <w:sz w:val="20"/>
                <w:szCs w:val="20"/>
              </w:rPr>
              <w:t>)</w:t>
            </w:r>
            <w:r w:rsidR="00A53DE8">
              <w:rPr>
                <w:rFonts w:asciiTheme="minorBidi" w:hAnsiTheme="minorBidi" w:cstheme="minorBidi"/>
                <w:color w:val="000000"/>
                <w:sz w:val="20"/>
                <w:szCs w:val="20"/>
              </w:rPr>
              <w:t xml:space="preserve">. </w:t>
            </w:r>
            <w:r w:rsidR="009F2840">
              <w:rPr>
                <w:rFonts w:asciiTheme="minorBidi" w:hAnsiTheme="minorBidi" w:cstheme="minorBidi"/>
                <w:color w:val="000000"/>
                <w:sz w:val="20"/>
                <w:szCs w:val="20"/>
              </w:rPr>
              <w:t xml:space="preserve">Then the group works together to turn the individually produced parts into a coherent and cohesive whole. </w:t>
            </w:r>
          </w:p>
          <w:p w14:paraId="66AECF81" w14:textId="0354820B" w:rsidR="00A53DE8" w:rsidRDefault="00DB593E" w:rsidP="003C55DA">
            <w:pPr>
              <w:shd w:val="clear" w:color="auto" w:fill="FFFFFF"/>
              <w:contextualSpacing/>
              <w:textAlignment w:val="baseline"/>
              <w:rPr>
                <w:rFonts w:asciiTheme="minorBidi" w:hAnsiTheme="minorBidi" w:cstheme="minorBidi"/>
                <w:color w:val="000000"/>
                <w:sz w:val="20"/>
                <w:szCs w:val="20"/>
              </w:rPr>
            </w:pPr>
            <w:r w:rsidRPr="003C55DA">
              <w:rPr>
                <w:rFonts w:asciiTheme="minorBidi" w:hAnsiTheme="minorBidi" w:cstheme="minorBidi"/>
                <w:color w:val="000000"/>
                <w:sz w:val="20"/>
                <w:szCs w:val="20"/>
              </w:rPr>
              <w:t>The method of inquiry for</w:t>
            </w:r>
            <w:r w:rsidR="009F2840" w:rsidRPr="003C55DA">
              <w:rPr>
                <w:rFonts w:asciiTheme="minorBidi" w:hAnsiTheme="minorBidi" w:cstheme="minorBidi"/>
                <w:color w:val="000000"/>
                <w:sz w:val="20"/>
                <w:szCs w:val="20"/>
              </w:rPr>
              <w:t xml:space="preserve"> the English 204 research paper is</w:t>
            </w:r>
            <w:r w:rsidRPr="003C55DA">
              <w:rPr>
                <w:rFonts w:asciiTheme="minorBidi" w:hAnsiTheme="minorBidi" w:cstheme="minorBidi"/>
                <w:color w:val="000000"/>
                <w:sz w:val="20"/>
                <w:szCs w:val="20"/>
              </w:rPr>
              <w:t xml:space="preserve"> </w:t>
            </w:r>
            <w:r w:rsidR="003C55DA" w:rsidRPr="003C55DA">
              <w:rPr>
                <w:rFonts w:asciiTheme="minorBidi" w:hAnsiTheme="minorBidi" w:cstheme="minorBidi"/>
                <w:color w:val="000000"/>
                <w:sz w:val="20"/>
                <w:szCs w:val="20"/>
              </w:rPr>
              <w:t>using</w:t>
            </w:r>
            <w:r w:rsidRPr="003C55DA">
              <w:rPr>
                <w:rFonts w:asciiTheme="minorBidi" w:hAnsiTheme="minorBidi" w:cstheme="minorBidi"/>
                <w:color w:val="000000"/>
                <w:sz w:val="20"/>
                <w:szCs w:val="20"/>
              </w:rPr>
              <w:t xml:space="preserve"> the library to obtain findings on a topic</w:t>
            </w:r>
            <w:r w:rsidR="009D134A">
              <w:rPr>
                <w:rFonts w:asciiTheme="minorBidi" w:hAnsiTheme="minorBidi" w:cstheme="minorBidi"/>
                <w:color w:val="000000"/>
                <w:sz w:val="20"/>
                <w:szCs w:val="20"/>
              </w:rPr>
              <w:t>; these findings</w:t>
            </w:r>
            <w:r w:rsidR="003C55DA" w:rsidRPr="003C55DA">
              <w:rPr>
                <w:rFonts w:asciiTheme="minorBidi" w:hAnsiTheme="minorBidi" w:cstheme="minorBidi"/>
                <w:color w:val="000000"/>
                <w:sz w:val="20"/>
                <w:szCs w:val="20"/>
              </w:rPr>
              <w:t xml:space="preserve"> will be </w:t>
            </w:r>
            <w:r w:rsidR="003C55DA" w:rsidRPr="003C55DA">
              <w:rPr>
                <w:sz w:val="20"/>
                <w:szCs w:val="20"/>
              </w:rPr>
              <w:t>used</w:t>
            </w:r>
            <w:r w:rsidRPr="003C55DA">
              <w:rPr>
                <w:rFonts w:asciiTheme="minorBidi" w:hAnsiTheme="minorBidi" w:cstheme="minorBidi"/>
                <w:color w:val="000000"/>
                <w:sz w:val="20"/>
                <w:szCs w:val="20"/>
              </w:rPr>
              <w:t xml:space="preserve"> to argue for a claim</w:t>
            </w:r>
            <w:r>
              <w:rPr>
                <w:rFonts w:asciiTheme="minorBidi" w:hAnsiTheme="minorBidi" w:cstheme="minorBidi"/>
                <w:color w:val="000000"/>
                <w:sz w:val="20"/>
                <w:szCs w:val="20"/>
              </w:rPr>
              <w:t xml:space="preserve">, so </w:t>
            </w:r>
            <w:r w:rsidR="003C55DA">
              <w:rPr>
                <w:rFonts w:asciiTheme="minorBidi" w:hAnsiTheme="minorBidi" w:cstheme="minorBidi"/>
                <w:color w:val="000000"/>
                <w:sz w:val="20"/>
                <w:szCs w:val="20"/>
              </w:rPr>
              <w:t>the paper</w:t>
            </w:r>
            <w:r>
              <w:rPr>
                <w:rFonts w:asciiTheme="minorBidi" w:hAnsiTheme="minorBidi" w:cstheme="minorBidi"/>
                <w:color w:val="000000"/>
                <w:sz w:val="20"/>
                <w:szCs w:val="20"/>
              </w:rPr>
              <w:t xml:space="preserve"> is</w:t>
            </w:r>
            <w:r>
              <w:rPr>
                <w:rStyle w:val="vkekvd"/>
                <w:color w:val="001D35"/>
                <w:sz w:val="27"/>
                <w:szCs w:val="27"/>
                <w:shd w:val="clear" w:color="auto" w:fill="FFFFFF"/>
              </w:rPr>
              <w:t> </w:t>
            </w:r>
            <w:r w:rsidR="008D15A2" w:rsidRPr="008D15A2">
              <w:rPr>
                <w:rFonts w:asciiTheme="minorBidi" w:hAnsiTheme="minorBidi" w:cstheme="minorBidi"/>
                <w:color w:val="000000"/>
                <w:sz w:val="20"/>
                <w:szCs w:val="20"/>
              </w:rPr>
              <w:t>mainly based on published sources (a minimum of 5 scholarly sources</w:t>
            </w:r>
            <w:r w:rsidR="00B27DFF">
              <w:rPr>
                <w:rFonts w:asciiTheme="minorBidi" w:hAnsiTheme="minorBidi" w:cstheme="minorBidi"/>
                <w:color w:val="000000"/>
                <w:sz w:val="20"/>
                <w:szCs w:val="20"/>
              </w:rPr>
              <w:t>;</w:t>
            </w:r>
            <w:r w:rsidR="008D15A2" w:rsidRPr="008D15A2">
              <w:rPr>
                <w:rFonts w:asciiTheme="minorBidi" w:hAnsiTheme="minorBidi" w:cstheme="minorBidi"/>
                <w:color w:val="000000"/>
                <w:sz w:val="20"/>
                <w:szCs w:val="20"/>
              </w:rPr>
              <w:t xml:space="preserve"> </w:t>
            </w:r>
            <w:r w:rsidR="009F2840">
              <w:rPr>
                <w:rFonts w:asciiTheme="minorBidi" w:hAnsiTheme="minorBidi" w:cstheme="minorBidi"/>
                <w:color w:val="000000"/>
                <w:sz w:val="20"/>
                <w:szCs w:val="20"/>
              </w:rPr>
              <w:t xml:space="preserve">may </w:t>
            </w:r>
            <w:r w:rsidR="00B27DFF">
              <w:rPr>
                <w:rFonts w:asciiTheme="minorBidi" w:hAnsiTheme="minorBidi" w:cstheme="minorBidi"/>
                <w:color w:val="000000"/>
                <w:sz w:val="20"/>
                <w:szCs w:val="20"/>
              </w:rPr>
              <w:t xml:space="preserve">also </w:t>
            </w:r>
            <w:r w:rsidR="009F2840">
              <w:rPr>
                <w:rFonts w:asciiTheme="minorBidi" w:hAnsiTheme="minorBidi" w:cstheme="minorBidi"/>
                <w:color w:val="000000"/>
                <w:sz w:val="20"/>
                <w:szCs w:val="20"/>
              </w:rPr>
              <w:t xml:space="preserve">include </w:t>
            </w:r>
            <w:r w:rsidR="008D15A2" w:rsidRPr="008D15A2">
              <w:rPr>
                <w:rFonts w:asciiTheme="minorBidi" w:hAnsiTheme="minorBidi" w:cstheme="minorBidi"/>
                <w:color w:val="000000"/>
                <w:sz w:val="20"/>
                <w:szCs w:val="20"/>
              </w:rPr>
              <w:t xml:space="preserve">popular sources, </w:t>
            </w:r>
            <w:r w:rsidR="009F2840">
              <w:rPr>
                <w:rFonts w:asciiTheme="minorBidi" w:hAnsiTheme="minorBidi" w:cstheme="minorBidi"/>
                <w:color w:val="000000"/>
                <w:sz w:val="20"/>
                <w:szCs w:val="20"/>
              </w:rPr>
              <w:t xml:space="preserve">as needed for the topic). Also, </w:t>
            </w:r>
            <w:r w:rsidR="008D15A2" w:rsidRPr="008D15A2">
              <w:rPr>
                <w:rFonts w:asciiTheme="minorBidi" w:hAnsiTheme="minorBidi" w:cstheme="minorBidi"/>
                <w:color w:val="000000"/>
                <w:sz w:val="20"/>
                <w:szCs w:val="20"/>
              </w:rPr>
              <w:t>depending on the requirements of the research topic</w:t>
            </w:r>
            <w:r w:rsidR="009F2840">
              <w:rPr>
                <w:rFonts w:asciiTheme="minorBidi" w:hAnsiTheme="minorBidi" w:cstheme="minorBidi"/>
                <w:color w:val="000000"/>
                <w:sz w:val="20"/>
                <w:szCs w:val="20"/>
              </w:rPr>
              <w:t>, students may interview an expert</w:t>
            </w:r>
            <w:r w:rsidR="009D134A">
              <w:rPr>
                <w:rFonts w:asciiTheme="minorBidi" w:hAnsiTheme="minorBidi" w:cstheme="minorBidi"/>
                <w:color w:val="000000"/>
                <w:sz w:val="20"/>
                <w:szCs w:val="20"/>
              </w:rPr>
              <w:t>,</w:t>
            </w:r>
            <w:r w:rsidR="009F2840">
              <w:rPr>
                <w:rFonts w:asciiTheme="minorBidi" w:hAnsiTheme="minorBidi" w:cstheme="minorBidi"/>
                <w:color w:val="000000"/>
                <w:sz w:val="20"/>
                <w:szCs w:val="20"/>
              </w:rPr>
              <w:t xml:space="preserve"> or more</w:t>
            </w:r>
            <w:r w:rsidR="009D134A">
              <w:rPr>
                <w:rFonts w:asciiTheme="minorBidi" w:hAnsiTheme="minorBidi" w:cstheme="minorBidi"/>
                <w:color w:val="000000"/>
                <w:sz w:val="20"/>
                <w:szCs w:val="20"/>
              </w:rPr>
              <w:t>,</w:t>
            </w:r>
            <w:r w:rsidR="009F2840">
              <w:rPr>
                <w:rFonts w:asciiTheme="minorBidi" w:hAnsiTheme="minorBidi" w:cstheme="minorBidi"/>
                <w:color w:val="000000"/>
                <w:sz w:val="20"/>
                <w:szCs w:val="20"/>
              </w:rPr>
              <w:t xml:space="preserve"> in the field of the</w:t>
            </w:r>
            <w:r w:rsidR="008D15A2" w:rsidRPr="008D15A2">
              <w:rPr>
                <w:rFonts w:asciiTheme="minorBidi" w:hAnsiTheme="minorBidi" w:cstheme="minorBidi"/>
                <w:color w:val="000000"/>
                <w:sz w:val="20"/>
                <w:szCs w:val="20"/>
              </w:rPr>
              <w:t xml:space="preserve"> research </w:t>
            </w:r>
            <w:r w:rsidR="009F2840">
              <w:rPr>
                <w:rFonts w:asciiTheme="minorBidi" w:hAnsiTheme="minorBidi" w:cstheme="minorBidi"/>
                <w:color w:val="000000"/>
                <w:sz w:val="20"/>
                <w:szCs w:val="20"/>
              </w:rPr>
              <w:t>topic in order to supplement published data.</w:t>
            </w:r>
          </w:p>
          <w:p w14:paraId="0A4ED63D" w14:textId="77777777" w:rsidR="008D15A2" w:rsidRPr="008D15A2" w:rsidRDefault="008D15A2" w:rsidP="00640E54">
            <w:pPr>
              <w:pStyle w:val="NormalWeb"/>
              <w:spacing w:before="0" w:beforeAutospacing="0" w:after="0" w:afterAutospacing="0"/>
              <w:jc w:val="both"/>
              <w:textAlignment w:val="baseline"/>
              <w:rPr>
                <w:rFonts w:asciiTheme="minorBidi" w:hAnsiTheme="minorBidi" w:cstheme="minorBidi"/>
                <w:color w:val="000000"/>
                <w:sz w:val="20"/>
                <w:szCs w:val="20"/>
              </w:rPr>
            </w:pPr>
          </w:p>
          <w:p w14:paraId="0D7D92F1" w14:textId="77777777" w:rsidR="008D15A2" w:rsidRPr="008D15A2" w:rsidRDefault="008D15A2" w:rsidP="00640E54">
            <w:pPr>
              <w:pStyle w:val="NormalWeb"/>
              <w:spacing w:before="0" w:beforeAutospacing="0" w:after="0" w:afterAutospacing="0"/>
              <w:jc w:val="both"/>
              <w:textAlignment w:val="baseline"/>
              <w:rPr>
                <w:rFonts w:asciiTheme="minorBidi" w:hAnsiTheme="minorBidi" w:cstheme="minorBidi"/>
                <w:color w:val="000000"/>
                <w:sz w:val="20"/>
                <w:szCs w:val="20"/>
              </w:rPr>
            </w:pPr>
            <w:r w:rsidRPr="008D15A2">
              <w:rPr>
                <w:rFonts w:asciiTheme="minorBidi" w:hAnsiTheme="minorBidi" w:cstheme="minorBidi"/>
                <w:color w:val="000000"/>
                <w:sz w:val="20"/>
                <w:szCs w:val="20"/>
              </w:rPr>
              <w:t>To produce the research paper, students need to formulate a research question, decide on an appropriate, relevant and focused topic, take notes ((including summary, paraphrase, and quotation), avoiding all forms of plagiarism, write an argumentative thesis statement (claim), use various methods of development and evidence to support a claim, retrieve information in all formats (using the library’s LIBCAT, electronic databases, and other resources as well as the Internet), evaluate sources (assessing the value of information and its appropriateness for the research required), use sources critically, incorporating selected information, and documenting sources (within and at the end of the text).</w:t>
            </w:r>
          </w:p>
          <w:p w14:paraId="257AE48B" w14:textId="77777777" w:rsidR="008D15A2" w:rsidRPr="008D15A2" w:rsidRDefault="008D15A2" w:rsidP="00640E54">
            <w:pPr>
              <w:pStyle w:val="NormalWeb"/>
              <w:spacing w:before="0" w:beforeAutospacing="0" w:after="0" w:afterAutospacing="0"/>
              <w:jc w:val="both"/>
              <w:textAlignment w:val="baseline"/>
              <w:rPr>
                <w:rFonts w:asciiTheme="minorBidi" w:hAnsiTheme="minorBidi" w:cstheme="minorBidi"/>
                <w:b/>
                <w:bCs/>
                <w:color w:val="000000"/>
                <w:sz w:val="20"/>
                <w:szCs w:val="20"/>
              </w:rPr>
            </w:pPr>
          </w:p>
          <w:p w14:paraId="769E7CCA" w14:textId="348A99AA" w:rsidR="008D15A2" w:rsidRDefault="008D15A2" w:rsidP="00640E54">
            <w:pPr>
              <w:pStyle w:val="NormalWeb"/>
              <w:spacing w:before="0" w:beforeAutospacing="0" w:after="0" w:afterAutospacing="0"/>
              <w:jc w:val="both"/>
              <w:textAlignment w:val="baseline"/>
              <w:rPr>
                <w:rFonts w:asciiTheme="minorBidi" w:hAnsiTheme="minorBidi" w:cstheme="minorBidi"/>
                <w:bCs/>
                <w:color w:val="000000"/>
                <w:sz w:val="20"/>
                <w:szCs w:val="20"/>
              </w:rPr>
            </w:pPr>
            <w:r w:rsidRPr="008D15A2">
              <w:rPr>
                <w:rFonts w:asciiTheme="minorBidi" w:hAnsiTheme="minorBidi" w:cstheme="minorBidi"/>
                <w:color w:val="000000"/>
                <w:sz w:val="20"/>
                <w:szCs w:val="20"/>
              </w:rPr>
              <w:lastRenderedPageBreak/>
              <w:t xml:space="preserve">Emphasis will be placed on the </w:t>
            </w:r>
            <w:r w:rsidRPr="008D15A2">
              <w:rPr>
                <w:rFonts w:asciiTheme="minorBidi" w:hAnsiTheme="minorBidi" w:cstheme="minorBidi"/>
                <w:b/>
                <w:bCs/>
                <w:color w:val="000000"/>
                <w:sz w:val="20"/>
                <w:szCs w:val="20"/>
              </w:rPr>
              <w:t>process</w:t>
            </w:r>
            <w:r w:rsidRPr="008D15A2">
              <w:rPr>
                <w:rFonts w:asciiTheme="minorBidi" w:hAnsiTheme="minorBidi" w:cstheme="minorBidi"/>
                <w:color w:val="000000"/>
                <w:sz w:val="20"/>
                <w:szCs w:val="20"/>
              </w:rPr>
              <w:t>, which usually requires the submission of the following</w:t>
            </w:r>
            <w:r w:rsidRPr="008D15A2">
              <w:rPr>
                <w:rFonts w:asciiTheme="minorBidi" w:hAnsiTheme="minorBidi" w:cstheme="minorBidi"/>
                <w:b/>
                <w:bCs/>
                <w:color w:val="000000"/>
                <w:sz w:val="20"/>
                <w:szCs w:val="20"/>
              </w:rPr>
              <w:t xml:space="preserve">, </w:t>
            </w:r>
            <w:r w:rsidRPr="008D15A2">
              <w:rPr>
                <w:rFonts w:asciiTheme="minorBidi" w:hAnsiTheme="minorBidi" w:cstheme="minorBidi"/>
                <w:bCs/>
                <w:color w:val="000000"/>
                <w:sz w:val="20"/>
                <w:szCs w:val="20"/>
              </w:rPr>
              <w:t>all of which will contribute to the evaluation of the work:</w:t>
            </w:r>
          </w:p>
          <w:p w14:paraId="4435D86A" w14:textId="2DB0A296" w:rsidR="00B27DFF" w:rsidRPr="00B27DFF" w:rsidRDefault="00B27DFF" w:rsidP="00640E54">
            <w:pPr>
              <w:pStyle w:val="NormalWeb"/>
              <w:spacing w:before="0" w:beforeAutospacing="0" w:after="0" w:afterAutospacing="0"/>
              <w:jc w:val="both"/>
              <w:textAlignment w:val="baseline"/>
              <w:rPr>
                <w:rFonts w:asciiTheme="minorBidi" w:hAnsiTheme="minorBidi" w:cstheme="minorBidi"/>
                <w:b/>
                <w:sz w:val="20"/>
                <w:szCs w:val="20"/>
                <w:u w:val="single"/>
              </w:rPr>
            </w:pPr>
            <w:r w:rsidRPr="00B27DFF">
              <w:rPr>
                <w:rFonts w:asciiTheme="minorBidi" w:hAnsiTheme="minorBidi" w:cstheme="minorBidi"/>
                <w:b/>
                <w:sz w:val="20"/>
                <w:szCs w:val="20"/>
                <w:u w:val="single"/>
              </w:rPr>
              <w:t>Process</w:t>
            </w:r>
          </w:p>
          <w:p w14:paraId="3926387C" w14:textId="23D85540" w:rsidR="008D15A2" w:rsidRPr="008D15A2" w:rsidRDefault="008D15A2" w:rsidP="008D15A2">
            <w:pPr>
              <w:pStyle w:val="NormalWeb"/>
              <w:numPr>
                <w:ilvl w:val="0"/>
                <w:numId w:val="36"/>
              </w:numPr>
              <w:spacing w:before="0" w:beforeAutospacing="0" w:after="0" w:afterAutospacing="0"/>
              <w:ind w:left="504"/>
              <w:jc w:val="both"/>
              <w:rPr>
                <w:rFonts w:asciiTheme="minorBidi" w:hAnsiTheme="minorBidi" w:cstheme="minorBidi"/>
                <w:b/>
                <w:bCs/>
                <w:sz w:val="20"/>
                <w:szCs w:val="20"/>
              </w:rPr>
            </w:pPr>
            <w:r w:rsidRPr="008D15A2">
              <w:rPr>
                <w:rFonts w:asciiTheme="minorBidi" w:hAnsiTheme="minorBidi" w:cstheme="minorBidi"/>
                <w:b/>
                <w:bCs/>
                <w:sz w:val="20"/>
                <w:szCs w:val="20"/>
              </w:rPr>
              <w:t>Research proposal</w:t>
            </w:r>
            <w:r w:rsidR="007A4378">
              <w:rPr>
                <w:rFonts w:asciiTheme="minorBidi" w:hAnsiTheme="minorBidi" w:cstheme="minorBidi"/>
                <w:b/>
                <w:bCs/>
                <w:sz w:val="20"/>
                <w:szCs w:val="20"/>
              </w:rPr>
              <w:t xml:space="preserve"> </w:t>
            </w:r>
            <w:r w:rsidR="007A4378" w:rsidRPr="007A4378">
              <w:rPr>
                <w:rFonts w:asciiTheme="minorBidi" w:hAnsiTheme="minorBidi" w:cstheme="minorBidi"/>
                <w:sz w:val="18"/>
                <w:szCs w:val="18"/>
              </w:rPr>
              <w:t>(some teachers require item 2 first to help write the proposal)</w:t>
            </w:r>
          </w:p>
          <w:p w14:paraId="0A51C47E" w14:textId="25F6779E" w:rsidR="008D15A2" w:rsidRPr="007A4378" w:rsidRDefault="008D15A2" w:rsidP="008D15A2">
            <w:pPr>
              <w:pStyle w:val="NormalWeb"/>
              <w:numPr>
                <w:ilvl w:val="0"/>
                <w:numId w:val="36"/>
              </w:numPr>
              <w:spacing w:before="0" w:beforeAutospacing="0" w:after="0" w:afterAutospacing="0"/>
              <w:ind w:left="504"/>
              <w:jc w:val="both"/>
              <w:rPr>
                <w:rFonts w:asciiTheme="minorBidi" w:hAnsiTheme="minorBidi" w:cstheme="minorBidi"/>
                <w:sz w:val="18"/>
                <w:szCs w:val="18"/>
              </w:rPr>
            </w:pPr>
            <w:r w:rsidRPr="008D15A2">
              <w:rPr>
                <w:rFonts w:asciiTheme="minorBidi" w:hAnsiTheme="minorBidi" w:cstheme="minorBidi"/>
                <w:b/>
                <w:bCs/>
                <w:sz w:val="20"/>
                <w:szCs w:val="20"/>
              </w:rPr>
              <w:t>Annotated bibliography</w:t>
            </w:r>
            <w:r w:rsidR="007A4378">
              <w:rPr>
                <w:rFonts w:asciiTheme="minorBidi" w:hAnsiTheme="minorBidi" w:cstheme="minorBidi"/>
                <w:b/>
                <w:bCs/>
                <w:sz w:val="20"/>
                <w:szCs w:val="20"/>
              </w:rPr>
              <w:t xml:space="preserve"> or literature review </w:t>
            </w:r>
            <w:r w:rsidR="007A4378" w:rsidRPr="007A4378">
              <w:rPr>
                <w:rFonts w:asciiTheme="minorBidi" w:hAnsiTheme="minorBidi" w:cstheme="minorBidi"/>
                <w:sz w:val="18"/>
                <w:szCs w:val="18"/>
              </w:rPr>
              <w:t xml:space="preserve">(at this point, students </w:t>
            </w:r>
            <w:r w:rsidR="007A4378" w:rsidRPr="007A4378">
              <w:rPr>
                <w:rFonts w:ascii="Arial" w:hAnsi="Arial" w:cs="Arial"/>
                <w:color w:val="474747"/>
                <w:sz w:val="18"/>
                <w:szCs w:val="18"/>
                <w:shd w:val="clear" w:color="auto" w:fill="FFFFFF"/>
              </w:rPr>
              <w:t>evaluate the state of the existing literature on the topic to raise questions which will be answered in the argumentative paper)</w:t>
            </w:r>
          </w:p>
          <w:p w14:paraId="7DEBC846" w14:textId="77777777" w:rsidR="008D15A2" w:rsidRPr="008D15A2" w:rsidRDefault="008D15A2" w:rsidP="008D15A2">
            <w:pPr>
              <w:pStyle w:val="NormalWeb"/>
              <w:numPr>
                <w:ilvl w:val="0"/>
                <w:numId w:val="36"/>
              </w:numPr>
              <w:spacing w:before="0" w:beforeAutospacing="0" w:after="0" w:afterAutospacing="0"/>
              <w:ind w:left="504"/>
              <w:jc w:val="both"/>
              <w:rPr>
                <w:rFonts w:asciiTheme="minorBidi" w:hAnsiTheme="minorBidi" w:cstheme="minorBidi"/>
                <w:b/>
                <w:bCs/>
                <w:sz w:val="20"/>
                <w:szCs w:val="20"/>
              </w:rPr>
            </w:pPr>
            <w:r w:rsidRPr="008D15A2">
              <w:rPr>
                <w:rFonts w:asciiTheme="minorBidi" w:hAnsiTheme="minorBidi" w:cstheme="minorBidi"/>
                <w:b/>
                <w:bCs/>
                <w:sz w:val="20"/>
                <w:szCs w:val="20"/>
              </w:rPr>
              <w:t>Working outline</w:t>
            </w:r>
            <w:r w:rsidRPr="008D15A2">
              <w:rPr>
                <w:rFonts w:asciiTheme="minorBidi" w:hAnsiTheme="minorBidi" w:cstheme="minorBidi"/>
                <w:sz w:val="20"/>
                <w:szCs w:val="20"/>
              </w:rPr>
              <w:t xml:space="preserve"> </w:t>
            </w:r>
            <w:r w:rsidRPr="007A4378">
              <w:rPr>
                <w:rFonts w:asciiTheme="minorBidi" w:hAnsiTheme="minorBidi" w:cstheme="minorBidi"/>
                <w:color w:val="000000"/>
                <w:sz w:val="18"/>
                <w:szCs w:val="18"/>
              </w:rPr>
              <w:t>(including a working thesis statement)</w:t>
            </w:r>
          </w:p>
          <w:p w14:paraId="596F0F9A" w14:textId="04D0ACCC" w:rsidR="008D15A2" w:rsidRPr="008D15A2" w:rsidRDefault="008D15A2" w:rsidP="00E07AE7">
            <w:pPr>
              <w:pStyle w:val="NormalWeb"/>
              <w:numPr>
                <w:ilvl w:val="0"/>
                <w:numId w:val="36"/>
              </w:numPr>
              <w:spacing w:before="0" w:beforeAutospacing="0" w:after="0" w:afterAutospacing="0"/>
              <w:ind w:left="504"/>
              <w:jc w:val="both"/>
              <w:rPr>
                <w:rFonts w:asciiTheme="minorBidi" w:hAnsiTheme="minorBidi" w:cstheme="minorBidi"/>
                <w:b/>
                <w:bCs/>
                <w:sz w:val="20"/>
                <w:szCs w:val="20"/>
              </w:rPr>
            </w:pPr>
            <w:r w:rsidRPr="008D15A2">
              <w:rPr>
                <w:rFonts w:asciiTheme="minorBidi" w:hAnsiTheme="minorBidi" w:cstheme="minorBidi"/>
                <w:sz w:val="20"/>
                <w:szCs w:val="20"/>
              </w:rPr>
              <w:t xml:space="preserve">One or more </w:t>
            </w:r>
            <w:r w:rsidRPr="008D15A2">
              <w:rPr>
                <w:rFonts w:asciiTheme="minorBidi" w:hAnsiTheme="minorBidi" w:cstheme="minorBidi"/>
                <w:b/>
                <w:bCs/>
                <w:sz w:val="20"/>
                <w:szCs w:val="20"/>
              </w:rPr>
              <w:t xml:space="preserve">drafts of the paper </w:t>
            </w:r>
            <w:r w:rsidR="00E07AE7" w:rsidRPr="008D15A2">
              <w:rPr>
                <w:rFonts w:asciiTheme="minorBidi" w:hAnsiTheme="minorBidi" w:cstheme="minorBidi"/>
                <w:b/>
                <w:bCs/>
                <w:sz w:val="20"/>
                <w:szCs w:val="20"/>
              </w:rPr>
              <w:t>o</w:t>
            </w:r>
            <w:r w:rsidR="00E07AE7">
              <w:rPr>
                <w:rFonts w:asciiTheme="minorBidi" w:hAnsiTheme="minorBidi" w:cstheme="minorBidi"/>
                <w:b/>
                <w:bCs/>
                <w:sz w:val="20"/>
                <w:szCs w:val="20"/>
              </w:rPr>
              <w:t>r</w:t>
            </w:r>
            <w:r w:rsidR="00E07AE7" w:rsidRPr="008D15A2">
              <w:rPr>
                <w:rFonts w:asciiTheme="minorBidi" w:hAnsiTheme="minorBidi" w:cstheme="minorBidi"/>
                <w:b/>
                <w:bCs/>
                <w:sz w:val="20"/>
                <w:szCs w:val="20"/>
              </w:rPr>
              <w:t xml:space="preserve"> </w:t>
            </w:r>
            <w:r w:rsidRPr="008D15A2">
              <w:rPr>
                <w:rFonts w:asciiTheme="minorBidi" w:hAnsiTheme="minorBidi" w:cstheme="minorBidi"/>
                <w:b/>
                <w:bCs/>
                <w:sz w:val="20"/>
                <w:szCs w:val="20"/>
              </w:rPr>
              <w:t>a part of it</w:t>
            </w:r>
            <w:r w:rsidRPr="008D15A2">
              <w:rPr>
                <w:rFonts w:asciiTheme="minorBidi" w:hAnsiTheme="minorBidi" w:cstheme="minorBidi"/>
                <w:sz w:val="20"/>
                <w:szCs w:val="20"/>
              </w:rPr>
              <w:t xml:space="preserve"> </w:t>
            </w:r>
            <w:r w:rsidRPr="008D15A2">
              <w:rPr>
                <w:rFonts w:asciiTheme="minorBidi" w:hAnsiTheme="minorBidi" w:cstheme="minorBidi"/>
                <w:color w:val="000000"/>
                <w:sz w:val="20"/>
                <w:szCs w:val="20"/>
              </w:rPr>
              <w:t>to be evaluated by the instructor and possibly also by classmates during writing workshops</w:t>
            </w:r>
          </w:p>
          <w:p w14:paraId="14B66FA0" w14:textId="77777777" w:rsidR="008D15A2" w:rsidRPr="008D15A2" w:rsidRDefault="008D15A2" w:rsidP="00B27DFF">
            <w:pPr>
              <w:pStyle w:val="NormalWeb"/>
              <w:spacing w:before="0" w:beforeAutospacing="0" w:after="0" w:afterAutospacing="0"/>
              <w:jc w:val="both"/>
              <w:rPr>
                <w:rFonts w:asciiTheme="minorBidi" w:hAnsiTheme="minorBidi" w:cstheme="minorBidi"/>
                <w:b/>
                <w:bCs/>
                <w:sz w:val="20"/>
                <w:szCs w:val="20"/>
              </w:rPr>
            </w:pPr>
            <w:r w:rsidRPr="00B27DFF">
              <w:rPr>
                <w:rFonts w:asciiTheme="minorBidi" w:hAnsiTheme="minorBidi" w:cstheme="minorBidi"/>
                <w:b/>
                <w:bCs/>
                <w:sz w:val="20"/>
                <w:szCs w:val="20"/>
                <w:u w:val="single"/>
              </w:rPr>
              <w:t>Final research paper</w:t>
            </w:r>
            <w:r w:rsidRPr="008D15A2">
              <w:rPr>
                <w:rFonts w:asciiTheme="minorBidi" w:hAnsiTheme="minorBidi" w:cstheme="minorBidi"/>
                <w:sz w:val="20"/>
                <w:szCs w:val="20"/>
              </w:rPr>
              <w:t xml:space="preserve">: </w:t>
            </w:r>
          </w:p>
          <w:p w14:paraId="35E4F716" w14:textId="77777777" w:rsidR="008D15A2" w:rsidRPr="008D15A2" w:rsidRDefault="008D15A2" w:rsidP="00640E54">
            <w:pPr>
              <w:pStyle w:val="NormalWeb"/>
              <w:spacing w:before="0" w:beforeAutospacing="0" w:after="0" w:afterAutospacing="0"/>
              <w:ind w:left="720"/>
              <w:jc w:val="both"/>
              <w:rPr>
                <w:rFonts w:asciiTheme="minorBidi" w:hAnsiTheme="minorBidi" w:cstheme="minorBidi"/>
                <w:sz w:val="20"/>
                <w:szCs w:val="20"/>
              </w:rPr>
            </w:pPr>
            <w:r w:rsidRPr="008D15A2">
              <w:rPr>
                <w:rFonts w:asciiTheme="minorBidi" w:hAnsiTheme="minorBidi" w:cstheme="minorBidi"/>
                <w:color w:val="000000"/>
                <w:sz w:val="20"/>
                <w:szCs w:val="20"/>
              </w:rPr>
              <w:t>The final product of the argumentative research assignment should consist of the following parts:</w:t>
            </w:r>
          </w:p>
          <w:p w14:paraId="2BE7D60B" w14:textId="77777777" w:rsidR="008D15A2" w:rsidRPr="008D15A2" w:rsidRDefault="008D15A2" w:rsidP="008D15A2">
            <w:pPr>
              <w:pStyle w:val="NormalWeb"/>
              <w:numPr>
                <w:ilvl w:val="0"/>
                <w:numId w:val="38"/>
              </w:numPr>
              <w:spacing w:before="0" w:beforeAutospacing="0" w:after="0" w:afterAutospacing="0"/>
              <w:jc w:val="both"/>
              <w:textAlignment w:val="baseline"/>
              <w:rPr>
                <w:rFonts w:asciiTheme="minorBidi" w:hAnsiTheme="minorBidi" w:cstheme="minorBidi"/>
                <w:color w:val="000000"/>
                <w:sz w:val="20"/>
                <w:szCs w:val="20"/>
              </w:rPr>
            </w:pPr>
            <w:r w:rsidRPr="008D15A2">
              <w:rPr>
                <w:rFonts w:asciiTheme="minorBidi" w:hAnsiTheme="minorBidi" w:cstheme="minorBidi"/>
                <w:color w:val="000000"/>
                <w:sz w:val="20"/>
                <w:szCs w:val="20"/>
              </w:rPr>
              <w:t>Title page—the title of the paper, student’s name, instructor’s name, title and section of course, and date</w:t>
            </w:r>
          </w:p>
          <w:p w14:paraId="780B2FAC" w14:textId="77777777" w:rsidR="008D15A2" w:rsidRPr="008D15A2" w:rsidRDefault="008D15A2" w:rsidP="008D15A2">
            <w:pPr>
              <w:pStyle w:val="NormalWeb"/>
              <w:numPr>
                <w:ilvl w:val="0"/>
                <w:numId w:val="35"/>
              </w:numPr>
              <w:spacing w:before="0" w:beforeAutospacing="0" w:after="0" w:afterAutospacing="0"/>
              <w:jc w:val="both"/>
              <w:textAlignment w:val="baseline"/>
              <w:rPr>
                <w:rFonts w:asciiTheme="minorBidi" w:hAnsiTheme="minorBidi" w:cstheme="minorBidi"/>
                <w:color w:val="000000"/>
                <w:sz w:val="20"/>
                <w:szCs w:val="20"/>
              </w:rPr>
            </w:pPr>
            <w:r w:rsidRPr="008D15A2">
              <w:rPr>
                <w:rFonts w:asciiTheme="minorBidi" w:hAnsiTheme="minorBidi" w:cstheme="minorBidi"/>
                <w:color w:val="000000"/>
                <w:sz w:val="20"/>
                <w:szCs w:val="20"/>
              </w:rPr>
              <w:t>Outline/Table of contents page— if your instructor requires an outline, include the thesis statement and a formal outline of the paper with headings of parallel form and equivalent value. A table of contents includes the actual headings or titles that appear in the paper with their page numbers.</w:t>
            </w:r>
          </w:p>
          <w:p w14:paraId="6030C4DB" w14:textId="4A80814E" w:rsidR="008D15A2" w:rsidRPr="008D15A2" w:rsidRDefault="008D15A2" w:rsidP="008D15A2">
            <w:pPr>
              <w:pStyle w:val="NormalWeb"/>
              <w:numPr>
                <w:ilvl w:val="0"/>
                <w:numId w:val="35"/>
              </w:numPr>
              <w:spacing w:before="0" w:beforeAutospacing="0" w:after="0" w:afterAutospacing="0"/>
              <w:jc w:val="both"/>
              <w:textAlignment w:val="baseline"/>
              <w:rPr>
                <w:rFonts w:asciiTheme="minorBidi" w:hAnsiTheme="minorBidi" w:cstheme="minorBidi"/>
                <w:color w:val="000000"/>
                <w:sz w:val="20"/>
                <w:szCs w:val="20"/>
              </w:rPr>
            </w:pPr>
            <w:r w:rsidRPr="008D15A2">
              <w:rPr>
                <w:rFonts w:asciiTheme="minorBidi" w:hAnsiTheme="minorBidi" w:cstheme="minorBidi"/>
                <w:color w:val="000000"/>
                <w:sz w:val="20"/>
                <w:szCs w:val="20"/>
              </w:rPr>
              <w:t>Paper proper (Content pages</w:t>
            </w:r>
            <w:r w:rsidR="00B27DFF">
              <w:rPr>
                <w:rFonts w:asciiTheme="minorBidi" w:hAnsiTheme="minorBidi" w:cstheme="minorBidi"/>
                <w:color w:val="000000"/>
                <w:sz w:val="20"/>
                <w:szCs w:val="20"/>
              </w:rPr>
              <w:t>, which include the introduction ending with the claim, the body parts presenting the arguments for, against and the rebuttal, the conclusion</w:t>
            </w:r>
            <w:r w:rsidRPr="008D15A2">
              <w:rPr>
                <w:rFonts w:asciiTheme="minorBidi" w:hAnsiTheme="minorBidi" w:cstheme="minorBidi"/>
                <w:color w:val="000000"/>
                <w:sz w:val="20"/>
                <w:szCs w:val="20"/>
              </w:rPr>
              <w:t>)—double-spaced text using Times New Roman 12 pt</w:t>
            </w:r>
            <w:r w:rsidR="00A075F6">
              <w:rPr>
                <w:rFonts w:asciiTheme="minorBidi" w:hAnsiTheme="minorBidi" w:cstheme="minorBidi"/>
                <w:color w:val="000000"/>
                <w:sz w:val="20"/>
                <w:szCs w:val="20"/>
              </w:rPr>
              <w:t>.</w:t>
            </w:r>
            <w:r w:rsidRPr="008D15A2">
              <w:rPr>
                <w:rFonts w:asciiTheme="minorBidi" w:hAnsiTheme="minorBidi" w:cstheme="minorBidi"/>
                <w:color w:val="000000"/>
                <w:sz w:val="20"/>
                <w:szCs w:val="20"/>
              </w:rPr>
              <w:t xml:space="preserve"> font with MLA or APA style in-text citations in synthesizing information from sources</w:t>
            </w:r>
          </w:p>
          <w:p w14:paraId="49FCEAA3" w14:textId="77777777" w:rsidR="008D15A2" w:rsidRPr="008D15A2" w:rsidRDefault="008D15A2" w:rsidP="008D15A2">
            <w:pPr>
              <w:pStyle w:val="NormalWeb"/>
              <w:numPr>
                <w:ilvl w:val="0"/>
                <w:numId w:val="35"/>
              </w:numPr>
              <w:spacing w:before="0" w:beforeAutospacing="0" w:after="0" w:afterAutospacing="0"/>
              <w:jc w:val="both"/>
              <w:textAlignment w:val="baseline"/>
              <w:rPr>
                <w:rFonts w:asciiTheme="minorBidi" w:hAnsiTheme="minorBidi" w:cstheme="minorBidi"/>
                <w:color w:val="000000"/>
                <w:sz w:val="20"/>
                <w:szCs w:val="20"/>
              </w:rPr>
            </w:pPr>
            <w:r w:rsidRPr="008D15A2">
              <w:rPr>
                <w:rFonts w:asciiTheme="minorBidi" w:hAnsiTheme="minorBidi" w:cstheme="minorBidi"/>
                <w:color w:val="000000"/>
                <w:sz w:val="20"/>
                <w:szCs w:val="20"/>
              </w:rPr>
              <w:t>Works Cited/References Page—MLA or APA style</w:t>
            </w:r>
          </w:p>
          <w:p w14:paraId="06C24A55" w14:textId="77777777" w:rsidR="008D15A2" w:rsidRPr="008D15A2" w:rsidRDefault="008D15A2" w:rsidP="008D15A2">
            <w:pPr>
              <w:pStyle w:val="NormalWeb"/>
              <w:numPr>
                <w:ilvl w:val="0"/>
                <w:numId w:val="35"/>
              </w:numPr>
              <w:spacing w:before="0" w:beforeAutospacing="0" w:after="0" w:afterAutospacing="0"/>
              <w:jc w:val="both"/>
              <w:textAlignment w:val="baseline"/>
              <w:rPr>
                <w:rFonts w:asciiTheme="minorBidi" w:hAnsiTheme="minorBidi" w:cstheme="minorBidi"/>
                <w:color w:val="000000"/>
                <w:sz w:val="20"/>
                <w:szCs w:val="20"/>
              </w:rPr>
            </w:pPr>
            <w:r w:rsidRPr="008D15A2">
              <w:rPr>
                <w:rFonts w:asciiTheme="minorBidi" w:hAnsiTheme="minorBidi" w:cstheme="minorBidi"/>
                <w:color w:val="000000"/>
                <w:sz w:val="20"/>
                <w:szCs w:val="20"/>
              </w:rPr>
              <w:t>Appendix/Appendices (if applicable)</w:t>
            </w:r>
          </w:p>
          <w:p w14:paraId="66AA4D8F" w14:textId="77777777" w:rsidR="008D15A2" w:rsidRPr="008D15A2" w:rsidRDefault="008D15A2" w:rsidP="00640E54">
            <w:pPr>
              <w:pStyle w:val="NormalWeb"/>
              <w:spacing w:before="0" w:beforeAutospacing="0" w:after="0" w:afterAutospacing="0"/>
              <w:rPr>
                <w:rFonts w:asciiTheme="minorBidi" w:hAnsiTheme="minorBidi" w:cstheme="minorBidi"/>
                <w:sz w:val="20"/>
                <w:szCs w:val="20"/>
              </w:rPr>
            </w:pPr>
            <w:r w:rsidRPr="008D15A2">
              <w:rPr>
                <w:rFonts w:asciiTheme="minorBidi" w:hAnsiTheme="minorBidi" w:cstheme="minorBidi"/>
                <w:color w:val="000000"/>
                <w:sz w:val="20"/>
                <w:szCs w:val="20"/>
              </w:rPr>
              <w:t>[An electronic copy is usually required to be submitted to TURNITIN assignment on Moodle]</w:t>
            </w:r>
          </w:p>
          <w:p w14:paraId="2E6E4702" w14:textId="77777777" w:rsidR="008D15A2" w:rsidRPr="008D15A2" w:rsidRDefault="008D15A2" w:rsidP="00640E54">
            <w:pPr>
              <w:rPr>
                <w:rFonts w:asciiTheme="minorBidi" w:hAnsiTheme="minorBidi" w:cstheme="minorBidi"/>
                <w:sz w:val="20"/>
                <w:szCs w:val="20"/>
              </w:rPr>
            </w:pPr>
          </w:p>
        </w:tc>
        <w:tc>
          <w:tcPr>
            <w:tcW w:w="117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14:paraId="57A6EC52" w14:textId="7CAE475B" w:rsidR="008D15A2" w:rsidRPr="008D15A2" w:rsidRDefault="00827793" w:rsidP="00640E54">
            <w:pPr>
              <w:pStyle w:val="NormalWeb"/>
              <w:spacing w:before="0" w:beforeAutospacing="0" w:after="0" w:afterAutospacing="0"/>
              <w:rPr>
                <w:rFonts w:asciiTheme="minorBidi" w:hAnsiTheme="minorBidi" w:cstheme="minorBidi"/>
                <w:bCs/>
                <w:sz w:val="20"/>
                <w:szCs w:val="20"/>
              </w:rPr>
            </w:pPr>
            <w:r>
              <w:rPr>
                <w:rFonts w:asciiTheme="minorBidi" w:hAnsiTheme="minorBidi" w:cstheme="minorBidi"/>
                <w:b/>
                <w:sz w:val="20"/>
                <w:szCs w:val="20"/>
              </w:rPr>
              <w:lastRenderedPageBreak/>
              <w:t>40</w:t>
            </w:r>
            <w:r w:rsidR="008D15A2" w:rsidRPr="008D15A2">
              <w:rPr>
                <w:rFonts w:asciiTheme="minorBidi" w:hAnsiTheme="minorBidi" w:cstheme="minorBidi"/>
                <w:b/>
                <w:sz w:val="20"/>
                <w:szCs w:val="20"/>
              </w:rPr>
              <w:t xml:space="preserve">% </w:t>
            </w:r>
            <w:r w:rsidR="008D15A2" w:rsidRPr="008D15A2">
              <w:rPr>
                <w:rFonts w:asciiTheme="minorBidi" w:hAnsiTheme="minorBidi" w:cstheme="minorBidi"/>
                <w:bCs/>
                <w:sz w:val="20"/>
                <w:szCs w:val="20"/>
              </w:rPr>
              <w:t>minimum for process and product</w:t>
            </w:r>
          </w:p>
          <w:p w14:paraId="39C4E267" w14:textId="77777777" w:rsidR="008D15A2" w:rsidRPr="008D15A2" w:rsidRDefault="008D15A2" w:rsidP="00640E54">
            <w:pPr>
              <w:pStyle w:val="NormalWeb"/>
              <w:spacing w:before="0" w:beforeAutospacing="0" w:after="0" w:afterAutospacing="0"/>
              <w:ind w:left="720"/>
              <w:rPr>
                <w:rFonts w:asciiTheme="minorBidi" w:hAnsiTheme="minorBidi" w:cstheme="minorBidi"/>
                <w:sz w:val="20"/>
                <w:szCs w:val="20"/>
              </w:rPr>
            </w:pPr>
          </w:p>
        </w:tc>
        <w:tc>
          <w:tcPr>
            <w:tcW w:w="990" w:type="dxa"/>
            <w:tcBorders>
              <w:top w:val="single" w:sz="8" w:space="0" w:color="000000"/>
              <w:left w:val="single" w:sz="4" w:space="0" w:color="auto"/>
              <w:bottom w:val="single" w:sz="4" w:space="0" w:color="auto"/>
              <w:right w:val="single" w:sz="8" w:space="0" w:color="000000"/>
            </w:tcBorders>
          </w:tcPr>
          <w:p w14:paraId="512E5060" w14:textId="77777777" w:rsidR="008D15A2" w:rsidRPr="008D15A2" w:rsidRDefault="008D15A2" w:rsidP="00640E54">
            <w:pPr>
              <w:pStyle w:val="NormalWeb"/>
              <w:spacing w:before="0" w:beforeAutospacing="0" w:after="0" w:afterAutospacing="0"/>
              <w:rPr>
                <w:rFonts w:asciiTheme="minorBidi" w:hAnsiTheme="minorBidi" w:cstheme="minorBidi"/>
                <w:sz w:val="20"/>
                <w:szCs w:val="20"/>
              </w:rPr>
            </w:pPr>
            <w:r w:rsidRPr="008D15A2">
              <w:rPr>
                <w:rFonts w:asciiTheme="minorBidi" w:hAnsiTheme="minorBidi" w:cstheme="minorBidi"/>
                <w:sz w:val="20"/>
                <w:szCs w:val="20"/>
              </w:rPr>
              <w:t>1, 2, 3, 4, 7, 8</w:t>
            </w:r>
          </w:p>
        </w:tc>
      </w:tr>
      <w:tr w:rsidR="008D15A2" w:rsidRPr="008D15A2" w14:paraId="78AADE92" w14:textId="77777777" w:rsidTr="00640E54">
        <w:trPr>
          <w:trHeight w:val="313"/>
        </w:trPr>
        <w:tc>
          <w:tcPr>
            <w:tcW w:w="8356"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D75F940" w14:textId="77777777" w:rsidR="008D15A2" w:rsidRPr="008D15A2" w:rsidRDefault="008D15A2" w:rsidP="00640E54">
            <w:pPr>
              <w:pStyle w:val="NormalWeb"/>
              <w:spacing w:before="0" w:beforeAutospacing="0" w:after="0" w:afterAutospacing="0"/>
              <w:textAlignment w:val="baseline"/>
              <w:rPr>
                <w:rFonts w:asciiTheme="minorBidi" w:hAnsiTheme="minorBidi" w:cstheme="minorBidi"/>
                <w:color w:val="000000"/>
                <w:sz w:val="20"/>
                <w:szCs w:val="20"/>
                <w:shd w:val="clear" w:color="auto" w:fill="FFFFFF"/>
              </w:rPr>
            </w:pPr>
            <w:r w:rsidRPr="008D15A2">
              <w:rPr>
                <w:rFonts w:asciiTheme="minorBidi" w:hAnsiTheme="minorBidi" w:cstheme="minorBidi"/>
                <w:b/>
                <w:bCs/>
                <w:color w:val="000000"/>
                <w:sz w:val="20"/>
                <w:szCs w:val="20"/>
                <w:shd w:val="clear" w:color="auto" w:fill="FFFFFF"/>
              </w:rPr>
              <w:t xml:space="preserve">II. Oral presentations: </w:t>
            </w:r>
            <w:r w:rsidRPr="008D15A2">
              <w:rPr>
                <w:rFonts w:asciiTheme="minorBidi" w:hAnsiTheme="minorBidi" w:cstheme="minorBidi"/>
                <w:color w:val="000000"/>
                <w:sz w:val="20"/>
                <w:szCs w:val="20"/>
                <w:shd w:val="clear" w:color="auto" w:fill="FFFFFF"/>
              </w:rPr>
              <w:t>Informal as practice and formal presentation of research</w:t>
            </w:r>
          </w:p>
        </w:tc>
        <w:tc>
          <w:tcPr>
            <w:tcW w:w="1174" w:type="dxa"/>
            <w:tcBorders>
              <w:top w:val="single" w:sz="4" w:space="0" w:color="auto"/>
              <w:left w:val="single" w:sz="8" w:space="0" w:color="000000"/>
              <w:bottom w:val="single" w:sz="4" w:space="0" w:color="auto"/>
              <w:right w:val="single" w:sz="4" w:space="0" w:color="auto"/>
            </w:tcBorders>
            <w:tcMar>
              <w:top w:w="100" w:type="dxa"/>
              <w:left w:w="100" w:type="dxa"/>
              <w:bottom w:w="100" w:type="dxa"/>
              <w:right w:w="100" w:type="dxa"/>
            </w:tcMar>
          </w:tcPr>
          <w:p w14:paraId="51E7C8DE" w14:textId="77777777" w:rsidR="008D15A2" w:rsidRPr="008D15A2" w:rsidRDefault="008D15A2" w:rsidP="00640E54">
            <w:pPr>
              <w:rPr>
                <w:rFonts w:asciiTheme="minorBidi" w:hAnsiTheme="minorBidi" w:cstheme="minorBidi"/>
                <w:b/>
                <w:bCs/>
                <w:color w:val="000000"/>
                <w:sz w:val="20"/>
                <w:szCs w:val="20"/>
                <w:shd w:val="clear" w:color="auto" w:fill="FFFFFF"/>
              </w:rPr>
            </w:pPr>
            <w:r w:rsidRPr="008D15A2">
              <w:rPr>
                <w:rFonts w:asciiTheme="minorBidi" w:hAnsiTheme="minorBidi" w:cstheme="minorBidi"/>
                <w:b/>
                <w:bCs/>
                <w:color w:val="000000"/>
                <w:sz w:val="20"/>
                <w:szCs w:val="20"/>
                <w:shd w:val="clear" w:color="auto" w:fill="FFFFFF"/>
              </w:rPr>
              <w:t>15%</w:t>
            </w:r>
          </w:p>
        </w:tc>
        <w:tc>
          <w:tcPr>
            <w:tcW w:w="990" w:type="dxa"/>
            <w:tcBorders>
              <w:top w:val="single" w:sz="4" w:space="0" w:color="auto"/>
              <w:left w:val="single" w:sz="4" w:space="0" w:color="auto"/>
              <w:bottom w:val="single" w:sz="4" w:space="0" w:color="auto"/>
              <w:right w:val="single" w:sz="8" w:space="0" w:color="000000"/>
            </w:tcBorders>
          </w:tcPr>
          <w:p w14:paraId="4411C477" w14:textId="77777777" w:rsidR="008D15A2" w:rsidRPr="008D15A2" w:rsidRDefault="008D15A2" w:rsidP="00640E54">
            <w:pPr>
              <w:rPr>
                <w:rFonts w:asciiTheme="minorBidi" w:hAnsiTheme="minorBidi" w:cstheme="minorBidi"/>
                <w:color w:val="000000"/>
                <w:sz w:val="20"/>
                <w:szCs w:val="20"/>
                <w:shd w:val="clear" w:color="auto" w:fill="FFFFFF"/>
              </w:rPr>
            </w:pPr>
            <w:r w:rsidRPr="008D15A2">
              <w:rPr>
                <w:rFonts w:asciiTheme="minorBidi" w:hAnsiTheme="minorBidi" w:cstheme="minorBidi"/>
                <w:color w:val="000000"/>
                <w:sz w:val="20"/>
                <w:szCs w:val="20"/>
                <w:shd w:val="clear" w:color="auto" w:fill="FFFFFF"/>
              </w:rPr>
              <w:t xml:space="preserve"> 5 (partially)</w:t>
            </w:r>
          </w:p>
        </w:tc>
      </w:tr>
      <w:tr w:rsidR="008D15A2" w:rsidRPr="008D15A2" w14:paraId="640CB762" w14:textId="77777777" w:rsidTr="00640E54">
        <w:trPr>
          <w:trHeight w:val="643"/>
        </w:trPr>
        <w:tc>
          <w:tcPr>
            <w:tcW w:w="8356"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4E2982F8" w14:textId="77777777" w:rsidR="008D15A2" w:rsidRPr="008D15A2" w:rsidRDefault="008D15A2" w:rsidP="00640E54">
            <w:pPr>
              <w:pStyle w:val="NormalWeb"/>
              <w:spacing w:before="0" w:beforeAutospacing="0" w:after="0" w:afterAutospacing="0"/>
              <w:textAlignment w:val="baseline"/>
              <w:rPr>
                <w:rFonts w:asciiTheme="minorBidi" w:hAnsiTheme="minorBidi" w:cstheme="minorBidi"/>
                <w:b/>
                <w:bCs/>
                <w:color w:val="000000"/>
                <w:sz w:val="20"/>
                <w:szCs w:val="20"/>
                <w:shd w:val="clear" w:color="auto" w:fill="FFFFFF"/>
              </w:rPr>
            </w:pPr>
            <w:r w:rsidRPr="008D15A2">
              <w:rPr>
                <w:rFonts w:asciiTheme="minorBidi" w:hAnsiTheme="minorBidi" w:cstheme="minorBidi"/>
                <w:b/>
                <w:bCs/>
                <w:color w:val="000000"/>
                <w:sz w:val="20"/>
                <w:szCs w:val="20"/>
                <w:shd w:val="clear" w:color="auto" w:fill="FFFFFF"/>
              </w:rPr>
              <w:t>III. Different written and oral tasks:</w:t>
            </w:r>
          </w:p>
          <w:p w14:paraId="29924EB8" w14:textId="77777777" w:rsidR="008D15A2" w:rsidRPr="008D15A2" w:rsidRDefault="008D15A2" w:rsidP="008D15A2">
            <w:pPr>
              <w:pStyle w:val="NormalWeb"/>
              <w:numPr>
                <w:ilvl w:val="0"/>
                <w:numId w:val="37"/>
              </w:numPr>
              <w:spacing w:before="0" w:beforeAutospacing="0" w:after="0" w:afterAutospacing="0"/>
              <w:textAlignment w:val="baseline"/>
              <w:rPr>
                <w:rFonts w:asciiTheme="minorBidi" w:hAnsiTheme="minorBidi" w:cstheme="minorBidi"/>
                <w:color w:val="000000"/>
                <w:sz w:val="20"/>
                <w:szCs w:val="20"/>
                <w:shd w:val="clear" w:color="auto" w:fill="FFFFFF"/>
              </w:rPr>
            </w:pPr>
            <w:r w:rsidRPr="00D16D68">
              <w:rPr>
                <w:rFonts w:asciiTheme="minorBidi" w:hAnsiTheme="minorBidi" w:cstheme="minorBidi"/>
                <w:b/>
                <w:bCs/>
                <w:color w:val="000000"/>
                <w:sz w:val="20"/>
                <w:szCs w:val="20"/>
                <w:shd w:val="clear" w:color="auto" w:fill="FFFFFF"/>
              </w:rPr>
              <w:t>Critique</w:t>
            </w:r>
            <w:r w:rsidRPr="008D15A2">
              <w:rPr>
                <w:rFonts w:asciiTheme="minorBidi" w:hAnsiTheme="minorBidi" w:cstheme="minorBidi"/>
                <w:color w:val="000000"/>
                <w:sz w:val="20"/>
                <w:szCs w:val="20"/>
                <w:shd w:val="clear" w:color="auto" w:fill="FFFFFF"/>
              </w:rPr>
              <w:t>: Individual and written</w:t>
            </w:r>
          </w:p>
          <w:p w14:paraId="6CE2AE86" w14:textId="77777777" w:rsidR="008D15A2" w:rsidRPr="008D15A2" w:rsidRDefault="008D15A2" w:rsidP="008D15A2">
            <w:pPr>
              <w:pStyle w:val="NormalWeb"/>
              <w:numPr>
                <w:ilvl w:val="0"/>
                <w:numId w:val="37"/>
              </w:numPr>
              <w:spacing w:before="0" w:beforeAutospacing="0" w:after="0" w:afterAutospacing="0"/>
              <w:textAlignment w:val="baseline"/>
              <w:rPr>
                <w:rFonts w:asciiTheme="minorBidi" w:hAnsiTheme="minorBidi" w:cstheme="minorBidi"/>
                <w:color w:val="000000"/>
                <w:sz w:val="20"/>
                <w:szCs w:val="20"/>
                <w:shd w:val="clear" w:color="auto" w:fill="FFFFFF"/>
              </w:rPr>
            </w:pPr>
            <w:r w:rsidRPr="008D15A2">
              <w:rPr>
                <w:rFonts w:asciiTheme="minorBidi" w:hAnsiTheme="minorBidi" w:cstheme="minorBidi"/>
                <w:color w:val="000000"/>
                <w:sz w:val="20"/>
                <w:szCs w:val="20"/>
                <w:shd w:val="clear" w:color="auto" w:fill="FFFFFF"/>
              </w:rPr>
              <w:t>Low stakes assignments which may include reading responses, analyses, synthesis, argumentative essays, debates, discussions, free writing, forum posts</w:t>
            </w:r>
          </w:p>
          <w:p w14:paraId="4F4E4809" w14:textId="77777777" w:rsidR="008D15A2" w:rsidRPr="008D15A2" w:rsidRDefault="008D15A2" w:rsidP="008D15A2">
            <w:pPr>
              <w:pStyle w:val="NormalWeb"/>
              <w:numPr>
                <w:ilvl w:val="0"/>
                <w:numId w:val="37"/>
              </w:numPr>
              <w:spacing w:before="0" w:beforeAutospacing="0" w:after="0" w:afterAutospacing="0"/>
              <w:textAlignment w:val="baseline"/>
              <w:rPr>
                <w:rFonts w:asciiTheme="minorBidi" w:hAnsiTheme="minorBidi" w:cstheme="minorBidi"/>
                <w:color w:val="000000"/>
                <w:sz w:val="20"/>
                <w:szCs w:val="20"/>
                <w:shd w:val="clear" w:color="auto" w:fill="FFFFFF"/>
              </w:rPr>
            </w:pPr>
            <w:r w:rsidRPr="008D15A2">
              <w:rPr>
                <w:rFonts w:asciiTheme="minorBidi" w:hAnsiTheme="minorBidi" w:cstheme="minorBidi"/>
                <w:color w:val="000000"/>
                <w:sz w:val="20"/>
                <w:szCs w:val="20"/>
                <w:shd w:val="clear" w:color="auto" w:fill="FFFFFF"/>
              </w:rPr>
              <w:t>Peer review/s</w:t>
            </w:r>
          </w:p>
          <w:p w14:paraId="092E56C4" w14:textId="77777777" w:rsidR="008D15A2" w:rsidRPr="008D15A2" w:rsidRDefault="008D15A2" w:rsidP="008D15A2">
            <w:pPr>
              <w:pStyle w:val="NormalWeb"/>
              <w:numPr>
                <w:ilvl w:val="0"/>
                <w:numId w:val="37"/>
              </w:numPr>
              <w:spacing w:before="0" w:beforeAutospacing="0" w:after="0" w:afterAutospacing="0"/>
              <w:textAlignment w:val="baseline"/>
              <w:rPr>
                <w:rFonts w:asciiTheme="minorBidi" w:hAnsiTheme="minorBidi" w:cstheme="minorBidi"/>
                <w:b/>
                <w:bCs/>
                <w:color w:val="000000"/>
                <w:sz w:val="20"/>
                <w:szCs w:val="20"/>
                <w:shd w:val="clear" w:color="auto" w:fill="FFFFFF"/>
              </w:rPr>
            </w:pPr>
            <w:r w:rsidRPr="008D15A2">
              <w:rPr>
                <w:rFonts w:asciiTheme="minorBidi" w:hAnsiTheme="minorBidi" w:cstheme="minorBidi"/>
                <w:color w:val="000000"/>
                <w:sz w:val="20"/>
                <w:szCs w:val="20"/>
                <w:shd w:val="clear" w:color="auto" w:fill="FFFFFF"/>
              </w:rPr>
              <w:t>Reflection/s on learning</w:t>
            </w:r>
          </w:p>
        </w:tc>
        <w:tc>
          <w:tcPr>
            <w:tcW w:w="1174" w:type="dxa"/>
            <w:tcBorders>
              <w:top w:val="single" w:sz="4" w:space="0" w:color="auto"/>
              <w:left w:val="single" w:sz="8" w:space="0" w:color="000000"/>
              <w:bottom w:val="single" w:sz="4" w:space="0" w:color="auto"/>
              <w:right w:val="single" w:sz="4" w:space="0" w:color="auto"/>
            </w:tcBorders>
            <w:tcMar>
              <w:top w:w="100" w:type="dxa"/>
              <w:left w:w="100" w:type="dxa"/>
              <w:bottom w:w="100" w:type="dxa"/>
              <w:right w:w="100" w:type="dxa"/>
            </w:tcMar>
          </w:tcPr>
          <w:p w14:paraId="51C35A58" w14:textId="78ED6A9B" w:rsidR="008D15A2" w:rsidRPr="008D15A2" w:rsidRDefault="00827793" w:rsidP="00640E54">
            <w:pPr>
              <w:rPr>
                <w:rFonts w:asciiTheme="minorBidi" w:hAnsiTheme="minorBidi" w:cstheme="minorBidi"/>
                <w:b/>
                <w:bCs/>
                <w:color w:val="000000"/>
                <w:sz w:val="20"/>
                <w:szCs w:val="20"/>
                <w:shd w:val="clear" w:color="auto" w:fill="FFFFFF"/>
              </w:rPr>
            </w:pPr>
            <w:r>
              <w:rPr>
                <w:rFonts w:asciiTheme="minorBidi" w:hAnsiTheme="minorBidi" w:cstheme="minorBidi"/>
                <w:b/>
                <w:bCs/>
                <w:color w:val="000000"/>
                <w:sz w:val="20"/>
                <w:szCs w:val="20"/>
                <w:shd w:val="clear" w:color="auto" w:fill="FFFFFF"/>
              </w:rPr>
              <w:t>35</w:t>
            </w:r>
            <w:r w:rsidR="008D15A2" w:rsidRPr="008D15A2">
              <w:rPr>
                <w:rFonts w:asciiTheme="minorBidi" w:hAnsiTheme="minorBidi" w:cstheme="minorBidi"/>
                <w:b/>
                <w:bCs/>
                <w:color w:val="000000"/>
                <w:sz w:val="20"/>
                <w:szCs w:val="20"/>
                <w:shd w:val="clear" w:color="auto" w:fill="FFFFFF"/>
              </w:rPr>
              <w:t>%</w:t>
            </w:r>
          </w:p>
        </w:tc>
        <w:tc>
          <w:tcPr>
            <w:tcW w:w="990" w:type="dxa"/>
            <w:tcBorders>
              <w:top w:val="single" w:sz="4" w:space="0" w:color="auto"/>
              <w:left w:val="single" w:sz="4" w:space="0" w:color="auto"/>
              <w:bottom w:val="single" w:sz="4" w:space="0" w:color="auto"/>
              <w:right w:val="single" w:sz="8" w:space="0" w:color="000000"/>
            </w:tcBorders>
          </w:tcPr>
          <w:p w14:paraId="4E6DC433" w14:textId="77777777" w:rsidR="008D15A2" w:rsidRPr="008D15A2" w:rsidRDefault="008D15A2" w:rsidP="00640E54">
            <w:pPr>
              <w:rPr>
                <w:rFonts w:asciiTheme="minorBidi" w:hAnsiTheme="minorBidi" w:cstheme="minorBidi"/>
                <w:color w:val="000000"/>
                <w:sz w:val="20"/>
                <w:szCs w:val="20"/>
                <w:shd w:val="clear" w:color="auto" w:fill="FFFFFF"/>
              </w:rPr>
            </w:pPr>
            <w:r w:rsidRPr="008D15A2">
              <w:rPr>
                <w:rFonts w:asciiTheme="minorBidi" w:hAnsiTheme="minorBidi" w:cstheme="minorBidi"/>
                <w:color w:val="000000"/>
                <w:sz w:val="20"/>
                <w:szCs w:val="20"/>
                <w:shd w:val="clear" w:color="auto" w:fill="FFFFFF"/>
              </w:rPr>
              <w:t xml:space="preserve">1, 4, 5, 6. 7, 8 </w:t>
            </w:r>
          </w:p>
        </w:tc>
      </w:tr>
      <w:tr w:rsidR="008D15A2" w:rsidRPr="008D15A2" w14:paraId="38AFC69E" w14:textId="77777777" w:rsidTr="00640E54">
        <w:trPr>
          <w:trHeight w:val="1130"/>
        </w:trPr>
        <w:tc>
          <w:tcPr>
            <w:tcW w:w="8356"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6E42928" w14:textId="77777777" w:rsidR="008D15A2" w:rsidRPr="008D15A2" w:rsidRDefault="008D15A2" w:rsidP="00640E54">
            <w:pPr>
              <w:rPr>
                <w:rFonts w:asciiTheme="minorBidi" w:hAnsiTheme="minorBidi" w:cstheme="minorBidi"/>
                <w:sz w:val="20"/>
                <w:szCs w:val="20"/>
              </w:rPr>
            </w:pPr>
            <w:r w:rsidRPr="008D15A2">
              <w:rPr>
                <w:rFonts w:asciiTheme="minorBidi" w:hAnsiTheme="minorBidi" w:cstheme="minorBidi"/>
                <w:b/>
                <w:bCs/>
                <w:color w:val="000000"/>
                <w:sz w:val="20"/>
                <w:szCs w:val="20"/>
                <w:shd w:val="clear" w:color="auto" w:fill="FFFFFF"/>
              </w:rPr>
              <w:t xml:space="preserve">IV. Active Participation: </w:t>
            </w:r>
          </w:p>
          <w:p w14:paraId="0A0BB55B" w14:textId="77777777" w:rsidR="008D15A2" w:rsidRPr="008D15A2" w:rsidRDefault="008D15A2" w:rsidP="008D15A2">
            <w:pPr>
              <w:widowControl/>
              <w:numPr>
                <w:ilvl w:val="0"/>
                <w:numId w:val="5"/>
              </w:numPr>
              <w:autoSpaceDE/>
              <w:autoSpaceDN/>
              <w:rPr>
                <w:rFonts w:asciiTheme="minorBidi" w:hAnsiTheme="minorBidi" w:cstheme="minorBidi"/>
                <w:sz w:val="20"/>
                <w:szCs w:val="20"/>
              </w:rPr>
            </w:pPr>
            <w:r w:rsidRPr="008D15A2">
              <w:rPr>
                <w:rFonts w:asciiTheme="minorBidi" w:hAnsiTheme="minorBidi" w:cstheme="minorBidi"/>
                <w:sz w:val="20"/>
                <w:szCs w:val="20"/>
              </w:rPr>
              <w:t>Completing all readings, writing, oral tasks, reflective journals, &amp; responses</w:t>
            </w:r>
          </w:p>
          <w:p w14:paraId="7E392505" w14:textId="77777777" w:rsidR="008D15A2" w:rsidRPr="008D15A2" w:rsidRDefault="008D15A2" w:rsidP="008D15A2">
            <w:pPr>
              <w:widowControl/>
              <w:numPr>
                <w:ilvl w:val="0"/>
                <w:numId w:val="5"/>
              </w:numPr>
              <w:autoSpaceDE/>
              <w:autoSpaceDN/>
              <w:rPr>
                <w:rFonts w:asciiTheme="minorBidi" w:hAnsiTheme="minorBidi" w:cstheme="minorBidi"/>
                <w:sz w:val="20"/>
                <w:szCs w:val="20"/>
              </w:rPr>
            </w:pPr>
            <w:r w:rsidRPr="008D15A2">
              <w:rPr>
                <w:rFonts w:asciiTheme="minorBidi" w:hAnsiTheme="minorBidi" w:cstheme="minorBidi"/>
                <w:sz w:val="20"/>
                <w:szCs w:val="20"/>
              </w:rPr>
              <w:t>Participating in and completing all informal writing (discussions, forums, debates, etc.) in writing workshops, peer review sessions &amp; in student-teacher conferences</w:t>
            </w:r>
          </w:p>
          <w:p w14:paraId="714E1D29" w14:textId="77777777" w:rsidR="008D15A2" w:rsidRPr="008D15A2" w:rsidRDefault="008D15A2" w:rsidP="008D15A2">
            <w:pPr>
              <w:widowControl/>
              <w:numPr>
                <w:ilvl w:val="0"/>
                <w:numId w:val="5"/>
              </w:numPr>
              <w:autoSpaceDE/>
              <w:autoSpaceDN/>
              <w:rPr>
                <w:rFonts w:asciiTheme="minorBidi" w:hAnsiTheme="minorBidi" w:cstheme="minorBidi"/>
                <w:sz w:val="20"/>
                <w:szCs w:val="20"/>
              </w:rPr>
            </w:pPr>
            <w:r w:rsidRPr="008D15A2">
              <w:rPr>
                <w:rFonts w:asciiTheme="minorBidi" w:hAnsiTheme="minorBidi" w:cstheme="minorBidi"/>
                <w:sz w:val="20"/>
                <w:szCs w:val="20"/>
              </w:rPr>
              <w:t>Showing evidence of progress, submitting assignments to Moodle and Turnitin, avoiding plagiarism &amp; attending classes (when F2F)</w:t>
            </w:r>
          </w:p>
        </w:tc>
        <w:tc>
          <w:tcPr>
            <w:tcW w:w="1174" w:type="dxa"/>
            <w:tcBorders>
              <w:top w:val="single" w:sz="4" w:space="0" w:color="auto"/>
              <w:left w:val="single" w:sz="8" w:space="0" w:color="000000"/>
              <w:bottom w:val="single" w:sz="4" w:space="0" w:color="auto"/>
              <w:right w:val="single" w:sz="4" w:space="0" w:color="auto"/>
            </w:tcBorders>
            <w:tcMar>
              <w:top w:w="100" w:type="dxa"/>
              <w:left w:w="100" w:type="dxa"/>
              <w:bottom w:w="100" w:type="dxa"/>
              <w:right w:w="100" w:type="dxa"/>
            </w:tcMar>
          </w:tcPr>
          <w:p w14:paraId="5CC1A0E8" w14:textId="77777777" w:rsidR="008D15A2" w:rsidRPr="008D15A2" w:rsidRDefault="008D15A2" w:rsidP="00640E54">
            <w:pPr>
              <w:rPr>
                <w:rFonts w:asciiTheme="minorBidi" w:hAnsiTheme="minorBidi" w:cstheme="minorBidi"/>
                <w:b/>
                <w:bCs/>
                <w:color w:val="000000"/>
                <w:sz w:val="20"/>
                <w:szCs w:val="20"/>
                <w:shd w:val="clear" w:color="auto" w:fill="FFFFFF"/>
              </w:rPr>
            </w:pPr>
            <w:r w:rsidRPr="008D15A2">
              <w:rPr>
                <w:rFonts w:asciiTheme="minorBidi" w:hAnsiTheme="minorBidi" w:cstheme="minorBidi"/>
                <w:b/>
                <w:bCs/>
                <w:color w:val="000000"/>
                <w:sz w:val="20"/>
                <w:szCs w:val="20"/>
                <w:shd w:val="clear" w:color="auto" w:fill="FFFFFF"/>
              </w:rPr>
              <w:t>10%</w:t>
            </w:r>
          </w:p>
        </w:tc>
        <w:tc>
          <w:tcPr>
            <w:tcW w:w="990" w:type="dxa"/>
            <w:tcBorders>
              <w:top w:val="single" w:sz="4" w:space="0" w:color="auto"/>
              <w:left w:val="single" w:sz="4" w:space="0" w:color="auto"/>
              <w:bottom w:val="single" w:sz="4" w:space="0" w:color="auto"/>
              <w:right w:val="single" w:sz="8" w:space="0" w:color="000000"/>
            </w:tcBorders>
          </w:tcPr>
          <w:p w14:paraId="0B46DD98" w14:textId="77777777" w:rsidR="008D15A2" w:rsidRPr="008D15A2" w:rsidRDefault="008D15A2" w:rsidP="00640E54">
            <w:pPr>
              <w:rPr>
                <w:rFonts w:asciiTheme="minorBidi" w:hAnsiTheme="minorBidi" w:cstheme="minorBidi"/>
                <w:color w:val="000000"/>
                <w:sz w:val="20"/>
                <w:szCs w:val="20"/>
                <w:shd w:val="clear" w:color="auto" w:fill="FFFFFF"/>
              </w:rPr>
            </w:pPr>
            <w:r w:rsidRPr="008D15A2">
              <w:rPr>
                <w:rFonts w:asciiTheme="minorBidi" w:hAnsiTheme="minorBidi" w:cstheme="minorBidi"/>
                <w:color w:val="000000"/>
                <w:sz w:val="20"/>
                <w:szCs w:val="20"/>
                <w:shd w:val="clear" w:color="auto" w:fill="FFFFFF"/>
              </w:rPr>
              <w:t>All CLOs</w:t>
            </w:r>
          </w:p>
        </w:tc>
      </w:tr>
      <w:tr w:rsidR="008D15A2" w:rsidRPr="008D15A2" w14:paraId="63D7BF5E" w14:textId="77777777" w:rsidTr="00640E54">
        <w:trPr>
          <w:trHeight w:val="592"/>
        </w:trPr>
        <w:tc>
          <w:tcPr>
            <w:tcW w:w="10520" w:type="dxa"/>
            <w:gridSpan w:val="3"/>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4A63704B" w14:textId="77777777" w:rsidR="008D15A2" w:rsidRPr="008D15A2" w:rsidRDefault="008D15A2" w:rsidP="00640E54">
            <w:pPr>
              <w:rPr>
                <w:rFonts w:asciiTheme="minorBidi" w:hAnsiTheme="minorBidi" w:cstheme="minorBidi"/>
                <w:color w:val="000000"/>
                <w:sz w:val="20"/>
                <w:szCs w:val="20"/>
                <w:shd w:val="clear" w:color="auto" w:fill="FFFFFF"/>
              </w:rPr>
            </w:pPr>
            <w:r w:rsidRPr="008D15A2">
              <w:rPr>
                <w:rFonts w:asciiTheme="minorBidi" w:hAnsiTheme="minorBidi" w:cstheme="minorBidi"/>
                <w:sz w:val="20"/>
                <w:szCs w:val="20"/>
              </w:rPr>
              <w:t xml:space="preserve">In all writing and speaking tasks, students should apply the proper conventions of language, usage, and format and follow ethical standards (CLOs 7 &amp; 8)                       </w:t>
            </w:r>
          </w:p>
        </w:tc>
      </w:tr>
    </w:tbl>
    <w:p w14:paraId="10FA879C" w14:textId="77777777" w:rsidR="009037BE" w:rsidRPr="008D15A2" w:rsidRDefault="009037BE" w:rsidP="009037BE">
      <w:pPr>
        <w:ind w:left="520" w:right="218" w:hanging="1"/>
        <w:rPr>
          <w:rFonts w:asciiTheme="minorBidi" w:hAnsiTheme="minorBidi" w:cstheme="minorBidi"/>
          <w:i/>
          <w:sz w:val="20"/>
          <w:szCs w:val="20"/>
        </w:rPr>
      </w:pPr>
    </w:p>
    <w:p w14:paraId="6758D1C1" w14:textId="7380A3B1" w:rsidR="00887D66" w:rsidRPr="00475957" w:rsidRDefault="00887D66" w:rsidP="00887D66">
      <w:pPr>
        <w:ind w:left="520" w:right="218" w:hanging="1"/>
      </w:pPr>
    </w:p>
    <w:p w14:paraId="79A10046" w14:textId="1632BBBD" w:rsidR="00404F22" w:rsidRPr="00CD6990" w:rsidRDefault="00404F22" w:rsidP="00CD6990">
      <w:pPr>
        <w:tabs>
          <w:tab w:val="left" w:pos="879"/>
        </w:tabs>
        <w:spacing w:line="263" w:lineRule="exact"/>
        <w:rPr>
          <w:rFonts w:ascii="Courier New" w:hAnsi="Courier New"/>
        </w:rPr>
      </w:pPr>
      <w:r>
        <w:rPr>
          <w:noProof/>
        </w:rPr>
        <mc:AlternateContent>
          <mc:Choice Requires="wps">
            <w:drawing>
              <wp:anchor distT="0" distB="0" distL="0" distR="0" simplePos="0" relativeHeight="487591936" behindDoc="1" locked="0" layoutInCell="1" allowOverlap="1" wp14:anchorId="44FE6E19" wp14:editId="1157844C">
                <wp:simplePos x="0" y="0"/>
                <wp:positionH relativeFrom="page">
                  <wp:posOffset>647700</wp:posOffset>
                </wp:positionH>
                <wp:positionV relativeFrom="paragraph">
                  <wp:posOffset>254000</wp:posOffset>
                </wp:positionV>
                <wp:extent cx="6219825" cy="314325"/>
                <wp:effectExtent l="0" t="0" r="28575" b="28575"/>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9825" cy="314325"/>
                        </a:xfrm>
                        <a:prstGeom prst="rect">
                          <a:avLst/>
                        </a:prstGeom>
                        <a:ln w="6096">
                          <a:solidFill>
                            <a:srgbClr val="000000"/>
                          </a:solidFill>
                          <a:prstDash val="solid"/>
                        </a:ln>
                      </wps:spPr>
                      <wps:txbx>
                        <w:txbxContent>
                          <w:p w14:paraId="394D6F44" w14:textId="77777777" w:rsidR="00365C11" w:rsidRDefault="00365C11">
                            <w:pPr>
                              <w:spacing w:before="19"/>
                              <w:ind w:left="139"/>
                              <w:rPr>
                                <w:b/>
                              </w:rPr>
                            </w:pPr>
                            <w:r>
                              <w:rPr>
                                <w:b/>
                                <w:color w:val="840031"/>
                              </w:rPr>
                              <w:t>IX.</w:t>
                            </w:r>
                            <w:r>
                              <w:rPr>
                                <w:b/>
                                <w:color w:val="840031"/>
                                <w:spacing w:val="76"/>
                              </w:rPr>
                              <w:t xml:space="preserve"> </w:t>
                            </w:r>
                            <w:r>
                              <w:rPr>
                                <w:b/>
                                <w:color w:val="840031"/>
                              </w:rPr>
                              <w:t>COURSE</w:t>
                            </w:r>
                            <w:r>
                              <w:rPr>
                                <w:b/>
                                <w:color w:val="840031"/>
                                <w:spacing w:val="-1"/>
                              </w:rPr>
                              <w:t xml:space="preserve"> </w:t>
                            </w:r>
                            <w:r>
                              <w:rPr>
                                <w:b/>
                                <w:color w:val="840031"/>
                                <w:spacing w:val="-2"/>
                              </w:rPr>
                              <w:t>POLICIES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4FE6E19" id="Textbox 11" o:spid="_x0000_s1034" type="#_x0000_t202" style="position:absolute;margin-left:51pt;margin-top:20pt;width:489.75pt;height:24.7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" filled="f" strokeweight=".48pt">
                <v:path arrowok="t"/>
                <v:textbox inset="0,0,0,0">
                  <w:txbxContent>
                    <w:p w14:paraId="394D6F44" w14:textId="77777777" w:rsidR="00365C11" w:rsidRDefault="00365C11">
                      <w:pPr>
                        <w:spacing w:before="19"/>
                        <w:ind w:left="139"/>
                        <w:rPr>
                          <w:b/>
                        </w:rPr>
                      </w:pPr>
                      <w:r>
                        <w:rPr>
                          <w:b/>
                          <w:color w:val="840031"/>
                        </w:rPr>
                        <w:t>IX.</w:t>
                      </w:r>
                      <w:r>
                        <w:rPr>
                          <w:b/>
                          <w:color w:val="840031"/>
                          <w:spacing w:val="76"/>
                        </w:rPr>
                        <w:t xml:space="preserve"> </w:t>
                      </w:r>
                      <w:r>
                        <w:rPr>
                          <w:b/>
                          <w:color w:val="840031"/>
                        </w:rPr>
                        <w:t>COURSE</w:t>
                      </w:r>
                      <w:r>
                        <w:rPr>
                          <w:b/>
                          <w:color w:val="840031"/>
                          <w:spacing w:val="-1"/>
                        </w:rPr>
                        <w:t xml:space="preserve"> </w:t>
                      </w:r>
                      <w:r>
                        <w:rPr>
                          <w:b/>
                          <w:color w:val="840031"/>
                          <w:spacing w:val="-2"/>
                        </w:rPr>
                        <w:t>POLICIES</w:t>
                      </w:r>
                    </w:p>
                  </w:txbxContent>
                </v:textbox>
                <w10:wrap type="topAndBottom" anchorx="page"/>
              </v:shape>
            </w:pict>
          </mc:Fallback>
        </mc:AlternateContent>
      </w:r>
    </w:p>
    <w:p w14:paraId="1FB0E108" w14:textId="0FB04DB0" w:rsidR="00626EB3" w:rsidRDefault="00322E85">
      <w:pPr>
        <w:pStyle w:val="ListParagraph"/>
        <w:numPr>
          <w:ilvl w:val="0"/>
          <w:numId w:val="1"/>
        </w:numPr>
        <w:tabs>
          <w:tab w:val="left" w:pos="879"/>
        </w:tabs>
        <w:spacing w:line="263" w:lineRule="exact"/>
        <w:ind w:left="879" w:hanging="359"/>
        <w:rPr>
          <w:rFonts w:ascii="Courier New" w:hAnsi="Courier New"/>
        </w:rPr>
      </w:pPr>
      <w:r>
        <w:rPr>
          <w:b/>
          <w:spacing w:val="-2"/>
        </w:rPr>
        <w:t>Attendance</w:t>
      </w:r>
    </w:p>
    <w:p w14:paraId="5FB5BC55" w14:textId="2F95CEF2" w:rsidR="00626EB3" w:rsidRPr="00445D49" w:rsidRDefault="00322E85">
      <w:pPr>
        <w:spacing w:line="244" w:lineRule="exact"/>
        <w:ind w:left="880"/>
        <w:rPr>
          <w:sz w:val="20"/>
          <w:szCs w:val="20"/>
        </w:rPr>
      </w:pPr>
      <w:r w:rsidRPr="00445D49">
        <w:rPr>
          <w:sz w:val="20"/>
          <w:szCs w:val="20"/>
        </w:rPr>
        <w:t>For</w:t>
      </w:r>
      <w:r w:rsidRPr="00445D49">
        <w:rPr>
          <w:spacing w:val="-6"/>
          <w:sz w:val="20"/>
          <w:szCs w:val="20"/>
        </w:rPr>
        <w:t xml:space="preserve"> </w:t>
      </w:r>
      <w:r w:rsidRPr="00445D49">
        <w:rPr>
          <w:sz w:val="20"/>
          <w:szCs w:val="20"/>
        </w:rPr>
        <w:t>undergraduate</w:t>
      </w:r>
      <w:r w:rsidRPr="00445D49">
        <w:rPr>
          <w:spacing w:val="-6"/>
          <w:sz w:val="20"/>
          <w:szCs w:val="20"/>
        </w:rPr>
        <w:t xml:space="preserve"> </w:t>
      </w:r>
      <w:r w:rsidRPr="00445D49">
        <w:rPr>
          <w:spacing w:val="-2"/>
          <w:sz w:val="20"/>
          <w:szCs w:val="20"/>
        </w:rPr>
        <w:t>courses:</w:t>
      </w:r>
    </w:p>
    <w:p w14:paraId="5A06ED35" w14:textId="051D7B87" w:rsidR="00626EB3" w:rsidRPr="00445D49" w:rsidRDefault="00322E85">
      <w:pPr>
        <w:spacing w:before="21" w:line="256" w:lineRule="auto"/>
        <w:ind w:left="880"/>
        <w:rPr>
          <w:sz w:val="20"/>
          <w:szCs w:val="20"/>
        </w:rPr>
      </w:pPr>
      <w:r w:rsidRPr="00445D49">
        <w:rPr>
          <w:sz w:val="20"/>
          <w:szCs w:val="20"/>
        </w:rPr>
        <w:t>“Students</w:t>
      </w:r>
      <w:r w:rsidRPr="00445D49">
        <w:rPr>
          <w:spacing w:val="-1"/>
          <w:sz w:val="20"/>
          <w:szCs w:val="20"/>
        </w:rPr>
        <w:t xml:space="preserve"> </w:t>
      </w:r>
      <w:r w:rsidRPr="00445D49">
        <w:rPr>
          <w:sz w:val="20"/>
          <w:szCs w:val="20"/>
        </w:rPr>
        <w:t>who</w:t>
      </w:r>
      <w:r w:rsidRPr="00445D49">
        <w:rPr>
          <w:spacing w:val="-4"/>
          <w:sz w:val="20"/>
          <w:szCs w:val="20"/>
        </w:rPr>
        <w:t xml:space="preserve"> </w:t>
      </w:r>
      <w:r w:rsidRPr="00445D49">
        <w:rPr>
          <w:sz w:val="20"/>
          <w:szCs w:val="20"/>
        </w:rPr>
        <w:t>miss</w:t>
      </w:r>
      <w:r w:rsidRPr="00445D49">
        <w:rPr>
          <w:spacing w:val="-4"/>
          <w:sz w:val="20"/>
          <w:szCs w:val="20"/>
        </w:rPr>
        <w:t xml:space="preserve"> </w:t>
      </w:r>
      <w:r w:rsidRPr="00445D49">
        <w:rPr>
          <w:sz w:val="20"/>
          <w:szCs w:val="20"/>
        </w:rPr>
        <w:t>more</w:t>
      </w:r>
      <w:r w:rsidRPr="00445D49">
        <w:rPr>
          <w:spacing w:val="-2"/>
          <w:sz w:val="20"/>
          <w:szCs w:val="20"/>
        </w:rPr>
        <w:t xml:space="preserve"> </w:t>
      </w:r>
      <w:r w:rsidRPr="00445D49">
        <w:rPr>
          <w:sz w:val="20"/>
          <w:szCs w:val="20"/>
        </w:rPr>
        <w:t>than</w:t>
      </w:r>
      <w:r w:rsidRPr="00445D49">
        <w:rPr>
          <w:spacing w:val="-4"/>
          <w:sz w:val="20"/>
          <w:szCs w:val="20"/>
        </w:rPr>
        <w:t xml:space="preserve"> </w:t>
      </w:r>
      <w:r w:rsidRPr="00445D49">
        <w:rPr>
          <w:sz w:val="20"/>
          <w:szCs w:val="20"/>
        </w:rPr>
        <w:t>one-fifth</w:t>
      </w:r>
      <w:r w:rsidRPr="00445D49">
        <w:rPr>
          <w:spacing w:val="-4"/>
          <w:sz w:val="20"/>
          <w:szCs w:val="20"/>
        </w:rPr>
        <w:t xml:space="preserve"> </w:t>
      </w:r>
      <w:r w:rsidRPr="00445D49">
        <w:rPr>
          <w:sz w:val="20"/>
          <w:szCs w:val="20"/>
        </w:rPr>
        <w:t>of</w:t>
      </w:r>
      <w:r w:rsidRPr="00445D49">
        <w:rPr>
          <w:spacing w:val="-5"/>
          <w:sz w:val="20"/>
          <w:szCs w:val="20"/>
        </w:rPr>
        <w:t xml:space="preserve"> </w:t>
      </w:r>
      <w:r w:rsidRPr="00445D49">
        <w:rPr>
          <w:sz w:val="20"/>
          <w:szCs w:val="20"/>
        </w:rPr>
        <w:t>the</w:t>
      </w:r>
      <w:r w:rsidRPr="00445D49">
        <w:rPr>
          <w:spacing w:val="-2"/>
          <w:sz w:val="20"/>
          <w:szCs w:val="20"/>
        </w:rPr>
        <w:t xml:space="preserve"> </w:t>
      </w:r>
      <w:r w:rsidRPr="00445D49">
        <w:rPr>
          <w:sz w:val="20"/>
          <w:szCs w:val="20"/>
        </w:rPr>
        <w:t>sessions</w:t>
      </w:r>
      <w:r w:rsidRPr="00445D49">
        <w:rPr>
          <w:spacing w:val="-1"/>
          <w:sz w:val="20"/>
          <w:szCs w:val="20"/>
        </w:rPr>
        <w:t xml:space="preserve"> </w:t>
      </w:r>
      <w:r w:rsidRPr="00445D49">
        <w:rPr>
          <w:sz w:val="20"/>
          <w:szCs w:val="20"/>
        </w:rPr>
        <w:t>of</w:t>
      </w:r>
      <w:r w:rsidRPr="00445D49">
        <w:rPr>
          <w:spacing w:val="-2"/>
          <w:sz w:val="20"/>
          <w:szCs w:val="20"/>
        </w:rPr>
        <w:t xml:space="preserve"> </w:t>
      </w:r>
      <w:r w:rsidRPr="00445D49">
        <w:rPr>
          <w:sz w:val="20"/>
          <w:szCs w:val="20"/>
        </w:rPr>
        <w:t>any</w:t>
      </w:r>
      <w:r w:rsidRPr="00445D49">
        <w:rPr>
          <w:spacing w:val="-4"/>
          <w:sz w:val="20"/>
          <w:szCs w:val="20"/>
        </w:rPr>
        <w:t xml:space="preserve"> </w:t>
      </w:r>
      <w:r w:rsidRPr="00445D49">
        <w:rPr>
          <w:sz w:val="20"/>
          <w:szCs w:val="20"/>
        </w:rPr>
        <w:t>course</w:t>
      </w:r>
      <w:r w:rsidRPr="00445D49">
        <w:rPr>
          <w:spacing w:val="-4"/>
          <w:sz w:val="20"/>
          <w:szCs w:val="20"/>
        </w:rPr>
        <w:t xml:space="preserve"> </w:t>
      </w:r>
      <w:r w:rsidRPr="00445D49">
        <w:rPr>
          <w:sz w:val="20"/>
          <w:szCs w:val="20"/>
        </w:rPr>
        <w:t>prior</w:t>
      </w:r>
      <w:r w:rsidRPr="00445D49">
        <w:rPr>
          <w:spacing w:val="-3"/>
          <w:sz w:val="20"/>
          <w:szCs w:val="20"/>
        </w:rPr>
        <w:t xml:space="preserve"> </w:t>
      </w:r>
      <w:r w:rsidRPr="00445D49">
        <w:rPr>
          <w:sz w:val="20"/>
          <w:szCs w:val="20"/>
        </w:rPr>
        <w:t>to</w:t>
      </w:r>
      <w:r w:rsidRPr="00445D49">
        <w:rPr>
          <w:spacing w:val="-4"/>
          <w:sz w:val="20"/>
          <w:szCs w:val="20"/>
        </w:rPr>
        <w:t xml:space="preserve"> </w:t>
      </w:r>
      <w:r w:rsidRPr="00445D49">
        <w:rPr>
          <w:sz w:val="20"/>
          <w:szCs w:val="20"/>
        </w:rPr>
        <w:t>the</w:t>
      </w:r>
      <w:r w:rsidRPr="00445D49">
        <w:rPr>
          <w:spacing w:val="-2"/>
          <w:sz w:val="20"/>
          <w:szCs w:val="20"/>
        </w:rPr>
        <w:t xml:space="preserve"> </w:t>
      </w:r>
      <w:r w:rsidRPr="00445D49">
        <w:rPr>
          <w:sz w:val="20"/>
          <w:szCs w:val="20"/>
        </w:rPr>
        <w:t>withdrawal deadline can be withdrawn from the course by the instructor.”</w:t>
      </w:r>
    </w:p>
    <w:p w14:paraId="786234CA" w14:textId="4FAAA272" w:rsidR="00DF7D1F" w:rsidRPr="00445D49" w:rsidRDefault="00DF7D1F" w:rsidP="0061635E">
      <w:pPr>
        <w:ind w:left="576"/>
        <w:rPr>
          <w:bCs/>
          <w:sz w:val="20"/>
          <w:szCs w:val="20"/>
        </w:rPr>
      </w:pPr>
      <w:bookmarkStart w:id="3" w:name="_Hlk92882117"/>
      <w:bookmarkStart w:id="4" w:name="_Hlk168405462"/>
      <w:r w:rsidRPr="00445D49">
        <w:rPr>
          <w:b/>
          <w:sz w:val="20"/>
          <w:szCs w:val="20"/>
        </w:rPr>
        <w:t>Attendance is required in all Communication Skills courses</w:t>
      </w:r>
      <w:r w:rsidRPr="00445D49">
        <w:rPr>
          <w:bCs/>
          <w:sz w:val="20"/>
          <w:szCs w:val="20"/>
        </w:rPr>
        <w:t xml:space="preserve">. </w:t>
      </w:r>
      <w:r w:rsidRPr="00445D49">
        <w:rPr>
          <w:b/>
          <w:bCs/>
          <w:sz w:val="20"/>
          <w:szCs w:val="20"/>
        </w:rPr>
        <w:t xml:space="preserve">Attendance will be recorded. </w:t>
      </w:r>
      <w:r w:rsidR="00827793" w:rsidRPr="00372EE9">
        <w:rPr>
          <w:sz w:val="20"/>
          <w:szCs w:val="20"/>
          <w:highlight w:val="yellow"/>
        </w:rPr>
        <w:t xml:space="preserve">Tardiness </w:t>
      </w:r>
      <w:r w:rsidR="00827793" w:rsidRPr="00372EE9">
        <w:rPr>
          <w:sz w:val="20"/>
          <w:szCs w:val="20"/>
          <w:highlight w:val="yellow"/>
        </w:rPr>
        <w:lastRenderedPageBreak/>
        <w:t>penalty = 3 lates (more than 10 minutes) will equal one absence.</w:t>
      </w:r>
    </w:p>
    <w:p w14:paraId="6A900E9C" w14:textId="77777777" w:rsidR="00DF7D1F" w:rsidRPr="00445D49" w:rsidRDefault="00DF7D1F" w:rsidP="0061635E">
      <w:pPr>
        <w:ind w:left="576"/>
        <w:rPr>
          <w:bCs/>
          <w:sz w:val="20"/>
          <w:szCs w:val="20"/>
        </w:rPr>
      </w:pPr>
    </w:p>
    <w:p w14:paraId="338D5FCC" w14:textId="74F0B543" w:rsidR="00DF7D1F" w:rsidRPr="00445D49" w:rsidRDefault="00DF7D1F" w:rsidP="00126AB1">
      <w:pPr>
        <w:ind w:left="576"/>
        <w:rPr>
          <w:bCs/>
          <w:sz w:val="20"/>
          <w:szCs w:val="20"/>
        </w:rPr>
      </w:pPr>
      <w:r w:rsidRPr="00445D49">
        <w:rPr>
          <w:b/>
          <w:sz w:val="20"/>
          <w:szCs w:val="20"/>
        </w:rPr>
        <w:t>The</w:t>
      </w:r>
      <w:r w:rsidRPr="00445D49">
        <w:rPr>
          <w:b/>
          <w:bCs/>
          <w:sz w:val="20"/>
          <w:szCs w:val="20"/>
        </w:rPr>
        <w:t xml:space="preserve"> table below illustrates the maximum number of permitted absences. </w:t>
      </w:r>
      <w:r w:rsidRPr="00445D49">
        <w:rPr>
          <w:bCs/>
          <w:sz w:val="20"/>
          <w:szCs w:val="20"/>
        </w:rPr>
        <w:t xml:space="preserve">Classes are given </w:t>
      </w:r>
      <w:r w:rsidR="00126AB1" w:rsidRPr="00445D49">
        <w:rPr>
          <w:b/>
          <w:sz w:val="20"/>
          <w:szCs w:val="20"/>
        </w:rPr>
        <w:t>face</w:t>
      </w:r>
      <w:r w:rsidR="00126AB1">
        <w:rPr>
          <w:b/>
          <w:sz w:val="20"/>
          <w:szCs w:val="20"/>
        </w:rPr>
        <w:t>-</w:t>
      </w:r>
      <w:r w:rsidRPr="00445D49">
        <w:rPr>
          <w:b/>
          <w:sz w:val="20"/>
          <w:szCs w:val="20"/>
        </w:rPr>
        <w:t>to</w:t>
      </w:r>
      <w:r w:rsidR="00126AB1">
        <w:rPr>
          <w:b/>
          <w:sz w:val="20"/>
          <w:szCs w:val="20"/>
        </w:rPr>
        <w:t>-</w:t>
      </w:r>
      <w:r w:rsidRPr="00445D49">
        <w:rPr>
          <w:b/>
          <w:sz w:val="20"/>
          <w:szCs w:val="20"/>
        </w:rPr>
        <w:t>face or in person</w:t>
      </w:r>
      <w:r w:rsidRPr="00445D49">
        <w:rPr>
          <w:bCs/>
          <w:sz w:val="20"/>
          <w:szCs w:val="20"/>
        </w:rPr>
        <w:t>, and students are expected to attend all classes in person on a regular basis.</w:t>
      </w:r>
    </w:p>
    <w:p w14:paraId="51A0E8E1" w14:textId="77777777" w:rsidR="00DF7D1F" w:rsidRPr="00445D49" w:rsidRDefault="00DF7D1F" w:rsidP="0061635E">
      <w:pPr>
        <w:ind w:left="576"/>
        <w:rPr>
          <w:bCs/>
          <w:sz w:val="20"/>
          <w:szCs w:val="20"/>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2792"/>
        <w:gridCol w:w="2781"/>
      </w:tblGrid>
      <w:tr w:rsidR="00DF7D1F" w:rsidRPr="00445D49" w14:paraId="0BD70333" w14:textId="77777777" w:rsidTr="00F46864">
        <w:tc>
          <w:tcPr>
            <w:tcW w:w="2743" w:type="dxa"/>
          </w:tcPr>
          <w:p w14:paraId="2512DC6D" w14:textId="77777777" w:rsidR="00DF7D1F" w:rsidRPr="00445D49" w:rsidRDefault="00DF7D1F" w:rsidP="00F46864">
            <w:pPr>
              <w:rPr>
                <w:b/>
                <w:color w:val="000000" w:themeColor="text1"/>
                <w:sz w:val="20"/>
                <w:szCs w:val="20"/>
              </w:rPr>
            </w:pPr>
            <w:r w:rsidRPr="00445D49">
              <w:rPr>
                <w:b/>
                <w:bCs/>
                <w:color w:val="000000" w:themeColor="text1"/>
                <w:sz w:val="20"/>
                <w:szCs w:val="20"/>
              </w:rPr>
              <w:t>Classes</w:t>
            </w:r>
          </w:p>
        </w:tc>
        <w:tc>
          <w:tcPr>
            <w:tcW w:w="2792" w:type="dxa"/>
          </w:tcPr>
          <w:p w14:paraId="5F9F0F85" w14:textId="77777777" w:rsidR="00DF7D1F" w:rsidRPr="00445D49" w:rsidRDefault="00DF7D1F" w:rsidP="00F46864">
            <w:pPr>
              <w:rPr>
                <w:b/>
                <w:color w:val="000000" w:themeColor="text1"/>
                <w:sz w:val="20"/>
                <w:szCs w:val="20"/>
              </w:rPr>
            </w:pPr>
            <w:r w:rsidRPr="00445D49">
              <w:rPr>
                <w:b/>
                <w:color w:val="000000" w:themeColor="text1"/>
                <w:sz w:val="20"/>
                <w:szCs w:val="20"/>
              </w:rPr>
              <w:t>Before Week 10</w:t>
            </w:r>
          </w:p>
        </w:tc>
        <w:tc>
          <w:tcPr>
            <w:tcW w:w="2781" w:type="dxa"/>
          </w:tcPr>
          <w:p w14:paraId="74235DEB" w14:textId="77777777" w:rsidR="00DF7D1F" w:rsidRPr="00445D49" w:rsidRDefault="00DF7D1F" w:rsidP="00F46864">
            <w:pPr>
              <w:rPr>
                <w:b/>
                <w:color w:val="000000" w:themeColor="text1"/>
                <w:sz w:val="20"/>
                <w:szCs w:val="20"/>
              </w:rPr>
            </w:pPr>
            <w:r w:rsidRPr="00445D49">
              <w:rPr>
                <w:b/>
                <w:color w:val="000000" w:themeColor="text1"/>
                <w:sz w:val="20"/>
                <w:szCs w:val="20"/>
              </w:rPr>
              <w:t xml:space="preserve">Total </w:t>
            </w:r>
          </w:p>
        </w:tc>
      </w:tr>
      <w:tr w:rsidR="00DF7D1F" w:rsidRPr="00445D49" w14:paraId="5E8CFE07" w14:textId="77777777" w:rsidTr="00F46864">
        <w:tc>
          <w:tcPr>
            <w:tcW w:w="2743" w:type="dxa"/>
          </w:tcPr>
          <w:p w14:paraId="52A274B2" w14:textId="77777777" w:rsidR="00DF7D1F" w:rsidRPr="00445D49" w:rsidRDefault="00DF7D1F" w:rsidP="00F46864">
            <w:pPr>
              <w:rPr>
                <w:color w:val="000000" w:themeColor="text1"/>
                <w:sz w:val="20"/>
                <w:szCs w:val="20"/>
              </w:rPr>
            </w:pPr>
            <w:r w:rsidRPr="00445D49">
              <w:rPr>
                <w:bCs/>
                <w:color w:val="000000" w:themeColor="text1"/>
                <w:sz w:val="20"/>
                <w:szCs w:val="20"/>
              </w:rPr>
              <w:t xml:space="preserve">M/W/F </w:t>
            </w:r>
          </w:p>
        </w:tc>
        <w:tc>
          <w:tcPr>
            <w:tcW w:w="2792" w:type="dxa"/>
          </w:tcPr>
          <w:p w14:paraId="3D63C135" w14:textId="77777777" w:rsidR="00DF7D1F" w:rsidRPr="00445D49" w:rsidRDefault="00DF7D1F" w:rsidP="00F46864">
            <w:pPr>
              <w:rPr>
                <w:color w:val="000000" w:themeColor="text1"/>
                <w:sz w:val="20"/>
                <w:szCs w:val="20"/>
              </w:rPr>
            </w:pPr>
            <w:r w:rsidRPr="00445D49">
              <w:rPr>
                <w:color w:val="000000" w:themeColor="text1"/>
                <w:sz w:val="20"/>
                <w:szCs w:val="20"/>
              </w:rPr>
              <w:t xml:space="preserve">6 </w:t>
            </w:r>
          </w:p>
        </w:tc>
        <w:tc>
          <w:tcPr>
            <w:tcW w:w="2781" w:type="dxa"/>
          </w:tcPr>
          <w:p w14:paraId="36F7E15A" w14:textId="77777777" w:rsidR="00DF7D1F" w:rsidRPr="00445D49" w:rsidRDefault="00DF7D1F" w:rsidP="00F46864">
            <w:pPr>
              <w:rPr>
                <w:color w:val="000000" w:themeColor="text1"/>
                <w:sz w:val="20"/>
                <w:szCs w:val="20"/>
              </w:rPr>
            </w:pPr>
            <w:r w:rsidRPr="00445D49">
              <w:rPr>
                <w:color w:val="000000" w:themeColor="text1"/>
                <w:sz w:val="20"/>
                <w:szCs w:val="20"/>
              </w:rPr>
              <w:t>9</w:t>
            </w:r>
          </w:p>
        </w:tc>
      </w:tr>
      <w:tr w:rsidR="00DF7D1F" w:rsidRPr="00445D49" w14:paraId="33ABEDA5" w14:textId="77777777" w:rsidTr="00F46864">
        <w:tc>
          <w:tcPr>
            <w:tcW w:w="2743" w:type="dxa"/>
          </w:tcPr>
          <w:p w14:paraId="61FA458E" w14:textId="77777777" w:rsidR="00DF7D1F" w:rsidRPr="00445D49" w:rsidRDefault="00DF7D1F" w:rsidP="00F46864">
            <w:pPr>
              <w:rPr>
                <w:color w:val="000000" w:themeColor="text1"/>
                <w:sz w:val="20"/>
                <w:szCs w:val="20"/>
              </w:rPr>
            </w:pPr>
            <w:r w:rsidRPr="00445D49">
              <w:rPr>
                <w:color w:val="000000" w:themeColor="text1"/>
                <w:sz w:val="20"/>
                <w:szCs w:val="20"/>
              </w:rPr>
              <w:t>T/R</w:t>
            </w:r>
          </w:p>
        </w:tc>
        <w:tc>
          <w:tcPr>
            <w:tcW w:w="2792" w:type="dxa"/>
          </w:tcPr>
          <w:p w14:paraId="594B51D2" w14:textId="77777777" w:rsidR="00DF7D1F" w:rsidRPr="00445D49" w:rsidRDefault="00DF7D1F" w:rsidP="00F46864">
            <w:pPr>
              <w:rPr>
                <w:color w:val="000000" w:themeColor="text1"/>
                <w:sz w:val="20"/>
                <w:szCs w:val="20"/>
              </w:rPr>
            </w:pPr>
            <w:r w:rsidRPr="00445D49">
              <w:rPr>
                <w:color w:val="000000" w:themeColor="text1"/>
                <w:sz w:val="20"/>
                <w:szCs w:val="20"/>
              </w:rPr>
              <w:t>4</w:t>
            </w:r>
          </w:p>
        </w:tc>
        <w:tc>
          <w:tcPr>
            <w:tcW w:w="2781" w:type="dxa"/>
          </w:tcPr>
          <w:p w14:paraId="398EBB15" w14:textId="77777777" w:rsidR="00DF7D1F" w:rsidRPr="00445D49" w:rsidRDefault="00DF7D1F" w:rsidP="00F46864">
            <w:pPr>
              <w:rPr>
                <w:color w:val="000000" w:themeColor="text1"/>
                <w:sz w:val="20"/>
                <w:szCs w:val="20"/>
              </w:rPr>
            </w:pPr>
            <w:r w:rsidRPr="00445D49">
              <w:rPr>
                <w:color w:val="000000" w:themeColor="text1"/>
                <w:sz w:val="20"/>
                <w:szCs w:val="20"/>
              </w:rPr>
              <w:t>6</w:t>
            </w:r>
          </w:p>
        </w:tc>
      </w:tr>
    </w:tbl>
    <w:p w14:paraId="65C8A4B0" w14:textId="77777777" w:rsidR="00DF7D1F" w:rsidRPr="00445D49" w:rsidRDefault="00DF7D1F" w:rsidP="00DF7D1F">
      <w:pPr>
        <w:rPr>
          <w:iCs/>
          <w:color w:val="000000" w:themeColor="text1"/>
          <w:sz w:val="20"/>
          <w:szCs w:val="20"/>
        </w:rPr>
      </w:pPr>
    </w:p>
    <w:p w14:paraId="5D62D44B" w14:textId="77777777" w:rsidR="00DF7D1F" w:rsidRPr="00445D49" w:rsidRDefault="00DF7D1F" w:rsidP="0061635E">
      <w:pPr>
        <w:ind w:left="576"/>
        <w:rPr>
          <w:bCs/>
          <w:sz w:val="20"/>
          <w:szCs w:val="20"/>
        </w:rPr>
      </w:pPr>
      <w:r w:rsidRPr="00445D49">
        <w:rPr>
          <w:bCs/>
          <w:sz w:val="20"/>
          <w:szCs w:val="20"/>
        </w:rPr>
        <w:t>The number of permitted absences before week 10 is inclusive of the Drop &amp; Add period.</w:t>
      </w:r>
    </w:p>
    <w:p w14:paraId="337731B7" w14:textId="77777777" w:rsidR="00DF7D1F" w:rsidRPr="00445D49" w:rsidRDefault="00DF7D1F" w:rsidP="0061635E">
      <w:pPr>
        <w:ind w:left="576"/>
        <w:rPr>
          <w:sz w:val="20"/>
          <w:szCs w:val="20"/>
        </w:rPr>
      </w:pPr>
      <w:r w:rsidRPr="00445D49">
        <w:rPr>
          <w:sz w:val="20"/>
          <w:szCs w:val="20"/>
        </w:rPr>
        <w:t xml:space="preserve">• Students are expected to attend all classes. </w:t>
      </w:r>
    </w:p>
    <w:p w14:paraId="7EBB059B" w14:textId="631B5C3E" w:rsidR="00DF7D1F" w:rsidRPr="00445D49" w:rsidRDefault="00DF7D1F" w:rsidP="0061635E">
      <w:pPr>
        <w:ind w:left="576"/>
        <w:rPr>
          <w:sz w:val="20"/>
          <w:szCs w:val="20"/>
        </w:rPr>
      </w:pPr>
      <w:r w:rsidRPr="00445D49">
        <w:rPr>
          <w:sz w:val="20"/>
          <w:szCs w:val="20"/>
        </w:rPr>
        <w:t>• The student is responsible for all course material and for any announcements made during class time, lab time or fieldwork</w:t>
      </w:r>
      <w:r w:rsidR="00306E58">
        <w:rPr>
          <w:sz w:val="20"/>
          <w:szCs w:val="20"/>
        </w:rPr>
        <w:t>.</w:t>
      </w:r>
      <w:r w:rsidRPr="00445D49">
        <w:rPr>
          <w:sz w:val="20"/>
          <w:szCs w:val="20"/>
        </w:rPr>
        <w:t xml:space="preserve"> (</w:t>
      </w:r>
      <w:r w:rsidRPr="00445D49">
        <w:rPr>
          <w:bCs/>
          <w:sz w:val="20"/>
          <w:szCs w:val="20"/>
        </w:rPr>
        <w:t xml:space="preserve">Undergraduate Catalogue 2024-2025, p.9 </w:t>
      </w:r>
      <w:r w:rsidRPr="00445D49">
        <w:rPr>
          <w:bCs/>
          <w:color w:val="0070C0"/>
          <w:sz w:val="20"/>
          <w:szCs w:val="20"/>
        </w:rPr>
        <w:t>https://www.aub.edu.lb/Registrar/catalogue/Documents/UG-General-University-Academic-Information-2024-2025.pdf</w:t>
      </w:r>
      <w:r w:rsidRPr="00445D49">
        <w:rPr>
          <w:bCs/>
          <w:color w:val="000000" w:themeColor="text1"/>
          <w:sz w:val="20"/>
          <w:szCs w:val="20"/>
        </w:rPr>
        <w:t>)</w:t>
      </w:r>
    </w:p>
    <w:p w14:paraId="67D2FA20" w14:textId="77777777" w:rsidR="00DF7D1F" w:rsidRPr="00445D49" w:rsidRDefault="00DF7D1F" w:rsidP="00DF7D1F">
      <w:pPr>
        <w:rPr>
          <w:sz w:val="20"/>
          <w:szCs w:val="20"/>
        </w:rPr>
      </w:pPr>
    </w:p>
    <w:p w14:paraId="23D29058" w14:textId="77777777" w:rsidR="00DF7D1F" w:rsidRDefault="00DF7D1F" w:rsidP="0061635E">
      <w:pPr>
        <w:ind w:left="576"/>
      </w:pPr>
      <w:r w:rsidRPr="00A75A34">
        <w:rPr>
          <w:b/>
          <w:bCs/>
        </w:rPr>
        <w:t>Automatic Withdrawals and Failures Due to Absences:</w:t>
      </w:r>
    </w:p>
    <w:p w14:paraId="5FF836F7" w14:textId="77777777" w:rsidR="00DF7D1F" w:rsidRPr="00445D49" w:rsidRDefault="00DF7D1F" w:rsidP="0061635E">
      <w:pPr>
        <w:pStyle w:val="xmsonormal"/>
        <w:shd w:val="clear" w:color="auto" w:fill="FFFFFF"/>
        <w:spacing w:before="0" w:beforeAutospacing="0" w:after="0" w:afterAutospacing="0"/>
        <w:ind w:left="576"/>
        <w:rPr>
          <w:rFonts w:asciiTheme="minorBidi" w:hAnsiTheme="minorBidi" w:cstheme="minorBidi"/>
          <w:sz w:val="20"/>
          <w:szCs w:val="20"/>
        </w:rPr>
      </w:pPr>
      <w:r>
        <w:t xml:space="preserve"> • </w:t>
      </w:r>
      <w:r w:rsidRPr="00445D49">
        <w:rPr>
          <w:rFonts w:asciiTheme="minorBidi" w:hAnsiTheme="minorBidi" w:cstheme="minorBidi"/>
          <w:sz w:val="20"/>
          <w:szCs w:val="20"/>
        </w:rPr>
        <w:t>Students who miss more than one-fifth of the sessions of any course prior to the withdrawal deadline can be withdrawn from the course by the instructor.</w:t>
      </w:r>
      <w:r w:rsidRPr="00445D49">
        <w:rPr>
          <w:rFonts w:asciiTheme="minorBidi" w:hAnsiTheme="minorBidi" w:cstheme="minorBidi"/>
          <w:bCs/>
          <w:sz w:val="20"/>
          <w:szCs w:val="20"/>
        </w:rPr>
        <w:t xml:space="preserve"> If a student is enrolled in a minimum of 12 credit hours for a regular semester and misses more than the allowed number of absences by Week 10, the instructor will automatically request that the student be withdrawn from the course. </w:t>
      </w:r>
    </w:p>
    <w:p w14:paraId="50618802" w14:textId="77777777" w:rsidR="00DF7D1F" w:rsidRPr="00445D49" w:rsidRDefault="00DF7D1F" w:rsidP="0061635E">
      <w:pPr>
        <w:ind w:left="576"/>
        <w:rPr>
          <w:rFonts w:asciiTheme="minorBidi" w:hAnsiTheme="minorBidi" w:cstheme="minorBidi"/>
          <w:sz w:val="20"/>
          <w:szCs w:val="20"/>
        </w:rPr>
      </w:pPr>
      <w:r w:rsidRPr="00445D49">
        <w:rPr>
          <w:rFonts w:asciiTheme="minorBidi" w:hAnsiTheme="minorBidi" w:cstheme="minorBidi"/>
          <w:sz w:val="20"/>
          <w:szCs w:val="20"/>
        </w:rPr>
        <w:t xml:space="preserve"> • Students who withdraw or are withdrawn for excessive absence from a course receive a grade of “W.”</w:t>
      </w:r>
    </w:p>
    <w:p w14:paraId="48AB8C3E" w14:textId="77777777" w:rsidR="00DF7D1F" w:rsidRPr="00445D49" w:rsidRDefault="00DF7D1F" w:rsidP="0061635E">
      <w:pPr>
        <w:ind w:left="576"/>
        <w:rPr>
          <w:rFonts w:asciiTheme="minorBidi" w:hAnsiTheme="minorBidi" w:cstheme="minorBidi"/>
          <w:sz w:val="20"/>
          <w:szCs w:val="20"/>
        </w:rPr>
      </w:pPr>
      <w:r w:rsidRPr="00445D49">
        <w:rPr>
          <w:rFonts w:asciiTheme="minorBidi" w:hAnsiTheme="minorBidi" w:cstheme="minorBidi"/>
          <w:sz w:val="20"/>
          <w:szCs w:val="20"/>
        </w:rPr>
        <w:t xml:space="preserve"> • An instructor who withdraws students from the course because of excessive absence must have stated in the syllabus that attendance will be taken.</w:t>
      </w:r>
    </w:p>
    <w:p w14:paraId="7830065B" w14:textId="20F87236" w:rsidR="00DF7D1F" w:rsidRPr="00445D49" w:rsidRDefault="00DF7D1F" w:rsidP="0061635E">
      <w:pPr>
        <w:ind w:left="576"/>
        <w:rPr>
          <w:rFonts w:asciiTheme="minorBidi" w:hAnsiTheme="minorBidi" w:cstheme="minorBidi"/>
          <w:sz w:val="20"/>
          <w:szCs w:val="20"/>
        </w:rPr>
      </w:pPr>
      <w:r w:rsidRPr="00445D49">
        <w:rPr>
          <w:rFonts w:asciiTheme="minorBidi" w:hAnsiTheme="minorBidi" w:cstheme="minorBidi"/>
          <w:sz w:val="20"/>
          <w:szCs w:val="20"/>
        </w:rPr>
        <w:t xml:space="preserve"> • Students who do not withdraw or cannot be withdrawn for excessive absence from a course will receive a grade of </w:t>
      </w:r>
      <w:r w:rsidR="009870C1">
        <w:rPr>
          <w:rFonts w:asciiTheme="minorBidi" w:hAnsiTheme="minorBidi" w:cstheme="minorBidi"/>
          <w:sz w:val="20"/>
          <w:szCs w:val="20"/>
        </w:rPr>
        <w:t>“</w:t>
      </w:r>
      <w:r w:rsidRPr="00445D49">
        <w:rPr>
          <w:rFonts w:asciiTheme="minorBidi" w:hAnsiTheme="minorBidi" w:cstheme="minorBidi"/>
          <w:sz w:val="20"/>
          <w:szCs w:val="20"/>
        </w:rPr>
        <w:t>F</w:t>
      </w:r>
      <w:r w:rsidR="009870C1">
        <w:rPr>
          <w:rFonts w:asciiTheme="minorBidi" w:hAnsiTheme="minorBidi" w:cstheme="minorBidi"/>
          <w:sz w:val="20"/>
          <w:szCs w:val="20"/>
        </w:rPr>
        <w:t>”</w:t>
      </w:r>
      <w:r w:rsidRPr="00445D49">
        <w:rPr>
          <w:rFonts w:asciiTheme="minorBidi" w:hAnsiTheme="minorBidi" w:cstheme="minorBidi"/>
          <w:sz w:val="20"/>
          <w:szCs w:val="20"/>
        </w:rPr>
        <w:t xml:space="preserve">. </w:t>
      </w:r>
      <w:r w:rsidRPr="00445D49">
        <w:rPr>
          <w:rFonts w:asciiTheme="minorBidi" w:hAnsiTheme="minorBidi" w:cstheme="minorBidi"/>
          <w:bCs/>
          <w:sz w:val="20"/>
          <w:szCs w:val="20"/>
        </w:rPr>
        <w:t xml:space="preserve">If a student misses more than the total number of allowed absences in a given semester and does not withdraw or cannot be withdrawn, he/she will </w:t>
      </w:r>
      <w:r w:rsidRPr="00445D49">
        <w:rPr>
          <w:rFonts w:asciiTheme="minorBidi" w:hAnsiTheme="minorBidi" w:cstheme="minorBidi"/>
          <w:sz w:val="20"/>
          <w:szCs w:val="20"/>
          <w:bdr w:val="none" w:sz="0" w:space="0" w:color="auto" w:frame="1"/>
        </w:rPr>
        <w:t xml:space="preserve">receive a grade </w:t>
      </w:r>
      <w:r w:rsidRPr="00445D49">
        <w:rPr>
          <w:rFonts w:asciiTheme="minorBidi" w:hAnsiTheme="minorBidi" w:cstheme="minorBidi"/>
          <w:bCs/>
          <w:sz w:val="20"/>
          <w:szCs w:val="20"/>
        </w:rPr>
        <w:t xml:space="preserve">of </w:t>
      </w:r>
      <w:r w:rsidR="009870C1">
        <w:rPr>
          <w:rFonts w:asciiTheme="minorBidi" w:hAnsiTheme="minorBidi" w:cstheme="minorBidi"/>
          <w:bCs/>
          <w:sz w:val="20"/>
          <w:szCs w:val="20"/>
        </w:rPr>
        <w:t>“</w:t>
      </w:r>
      <w:r w:rsidRPr="00445D49">
        <w:rPr>
          <w:rFonts w:asciiTheme="minorBidi" w:hAnsiTheme="minorBidi" w:cstheme="minorBidi"/>
          <w:bCs/>
          <w:sz w:val="20"/>
          <w:szCs w:val="20"/>
        </w:rPr>
        <w:t>F</w:t>
      </w:r>
      <w:r w:rsidR="009870C1">
        <w:rPr>
          <w:rFonts w:asciiTheme="minorBidi" w:hAnsiTheme="minorBidi" w:cstheme="minorBidi"/>
          <w:bCs/>
          <w:sz w:val="20"/>
          <w:szCs w:val="20"/>
        </w:rPr>
        <w:t>”</w:t>
      </w:r>
      <w:r w:rsidRPr="00445D49">
        <w:rPr>
          <w:rFonts w:asciiTheme="minorBidi" w:hAnsiTheme="minorBidi" w:cstheme="minorBidi"/>
          <w:bCs/>
          <w:sz w:val="20"/>
          <w:szCs w:val="20"/>
        </w:rPr>
        <w:t xml:space="preserve"> for the course.</w:t>
      </w:r>
    </w:p>
    <w:p w14:paraId="6570B71C" w14:textId="77777777" w:rsidR="00DF7D1F" w:rsidRPr="00445D49" w:rsidRDefault="00DF7D1F" w:rsidP="0061635E">
      <w:pPr>
        <w:ind w:left="576"/>
        <w:rPr>
          <w:rFonts w:asciiTheme="minorBidi" w:hAnsiTheme="minorBidi" w:cstheme="minorBidi"/>
          <w:iCs/>
          <w:color w:val="000000" w:themeColor="text1"/>
          <w:sz w:val="20"/>
          <w:szCs w:val="20"/>
        </w:rPr>
      </w:pPr>
      <w:r w:rsidRPr="00445D49">
        <w:rPr>
          <w:rFonts w:asciiTheme="minorBidi" w:hAnsiTheme="minorBidi" w:cstheme="minorBidi"/>
          <w:sz w:val="20"/>
          <w:szCs w:val="20"/>
        </w:rPr>
        <w:t xml:space="preserve"> •Students may not withdraw from a course if the withdrawal results in being registered for fewer than twelve (12) credits for regular terms without having an approved underload petition. (</w:t>
      </w:r>
      <w:r w:rsidRPr="00445D49">
        <w:rPr>
          <w:rFonts w:asciiTheme="minorBidi" w:hAnsiTheme="minorBidi" w:cstheme="minorBidi"/>
          <w:bCs/>
          <w:sz w:val="20"/>
          <w:szCs w:val="20"/>
        </w:rPr>
        <w:t>Undergraduate Catalogue 2024-2025, p.9)</w:t>
      </w:r>
    </w:p>
    <w:p w14:paraId="302D964C" w14:textId="77777777" w:rsidR="00DF7D1F" w:rsidRPr="00445D49" w:rsidRDefault="00DF7D1F" w:rsidP="0061635E">
      <w:pPr>
        <w:ind w:left="576"/>
        <w:rPr>
          <w:rFonts w:asciiTheme="minorBidi" w:hAnsiTheme="minorBidi" w:cstheme="minorBidi"/>
          <w:iCs/>
          <w:color w:val="000000" w:themeColor="text1"/>
          <w:sz w:val="20"/>
          <w:szCs w:val="20"/>
        </w:rPr>
      </w:pPr>
      <w:r w:rsidRPr="00445D49">
        <w:rPr>
          <w:rFonts w:asciiTheme="minorBidi" w:hAnsiTheme="minorBidi" w:cstheme="minorBidi"/>
          <w:iCs/>
          <w:color w:val="000000" w:themeColor="text1"/>
          <w:sz w:val="20"/>
          <w:szCs w:val="20"/>
        </w:rPr>
        <w:t xml:space="preserve">If a student needs to </w:t>
      </w:r>
      <w:r w:rsidRPr="00445D49">
        <w:rPr>
          <w:rFonts w:asciiTheme="minorBidi" w:hAnsiTheme="minorBidi" w:cstheme="minorBidi"/>
          <w:b/>
          <w:iCs/>
          <w:color w:val="000000" w:themeColor="text1"/>
          <w:sz w:val="20"/>
          <w:szCs w:val="20"/>
        </w:rPr>
        <w:t>register for or repeat</w:t>
      </w:r>
      <w:r w:rsidRPr="00445D49">
        <w:rPr>
          <w:rFonts w:asciiTheme="minorBidi" w:hAnsiTheme="minorBidi" w:cstheme="minorBidi"/>
          <w:iCs/>
          <w:color w:val="000000" w:themeColor="text1"/>
          <w:sz w:val="20"/>
          <w:szCs w:val="20"/>
        </w:rPr>
        <w:t xml:space="preserve"> a Communication Skills course for the fourth time, this student should petition for consent of the Undergraduate Student Affairs Committee</w:t>
      </w:r>
      <w:r w:rsidRPr="00445D49">
        <w:rPr>
          <w:rFonts w:asciiTheme="minorBidi" w:hAnsiTheme="minorBidi" w:cstheme="minorBidi"/>
          <w:color w:val="000000"/>
          <w:sz w:val="20"/>
          <w:szCs w:val="20"/>
          <w:shd w:val="clear" w:color="auto" w:fill="FFFFFF"/>
        </w:rPr>
        <w:t xml:space="preserve"> through a </w:t>
      </w:r>
      <w:r w:rsidRPr="00445D49">
        <w:rPr>
          <w:rFonts w:asciiTheme="minorBidi" w:hAnsiTheme="minorBidi" w:cstheme="minorBidi"/>
          <w:color w:val="000000"/>
          <w:sz w:val="20"/>
          <w:szCs w:val="20"/>
          <w:u w:val="single"/>
          <w:shd w:val="clear" w:color="auto" w:fill="FFFFFF"/>
        </w:rPr>
        <w:t>“Repeat a Course More Than Three Times” petition</w:t>
      </w:r>
      <w:r w:rsidRPr="00445D49">
        <w:rPr>
          <w:rFonts w:asciiTheme="minorBidi" w:hAnsiTheme="minorBidi" w:cstheme="minorBidi"/>
          <w:color w:val="000000"/>
          <w:sz w:val="20"/>
          <w:szCs w:val="20"/>
          <w:shd w:val="clear" w:color="auto" w:fill="FFFFFF"/>
        </w:rPr>
        <w:t> on the Online Petition Form System.</w:t>
      </w:r>
      <w:r w:rsidRPr="00445D49">
        <w:rPr>
          <w:rFonts w:asciiTheme="minorBidi" w:hAnsiTheme="minorBidi" w:cstheme="minorBidi"/>
          <w:iCs/>
          <w:color w:val="000000" w:themeColor="text1"/>
          <w:sz w:val="20"/>
          <w:szCs w:val="20"/>
        </w:rPr>
        <w:t xml:space="preserve"> Course withdrawals are counted as having registered for a course one time.</w:t>
      </w:r>
      <w:r w:rsidRPr="00445D49">
        <w:rPr>
          <w:rFonts w:asciiTheme="minorBidi" w:hAnsiTheme="minorBidi" w:cstheme="minorBidi"/>
          <w:sz w:val="20"/>
          <w:szCs w:val="20"/>
        </w:rPr>
        <w:t xml:space="preserve"> (</w:t>
      </w:r>
      <w:r w:rsidRPr="00445D49">
        <w:rPr>
          <w:rFonts w:asciiTheme="minorBidi" w:hAnsiTheme="minorBidi" w:cstheme="minorBidi"/>
          <w:bCs/>
          <w:sz w:val="20"/>
          <w:szCs w:val="20"/>
        </w:rPr>
        <w:t>Undergraduate Catalogue 2024-2025, p.9)</w:t>
      </w:r>
    </w:p>
    <w:bookmarkEnd w:id="3"/>
    <w:bookmarkEnd w:id="4"/>
    <w:p w14:paraId="5FEBB561" w14:textId="77777777" w:rsidR="00DF7D1F" w:rsidRDefault="00DF7D1F" w:rsidP="0061635E">
      <w:pPr>
        <w:ind w:left="576"/>
        <w:rPr>
          <w:b/>
          <w:iCs/>
        </w:rPr>
      </w:pPr>
    </w:p>
    <w:p w14:paraId="6315FDBF" w14:textId="530D0436" w:rsidR="00A42920" w:rsidRPr="00445D49" w:rsidRDefault="003870CB" w:rsidP="00A42920">
      <w:pPr>
        <w:pStyle w:val="ListParagraph"/>
        <w:ind w:left="520" w:firstLine="0"/>
        <w:rPr>
          <w:rFonts w:asciiTheme="minorBidi" w:hAnsiTheme="minorBidi" w:cstheme="minorBidi"/>
          <w:color w:val="FF0000"/>
          <w:sz w:val="20"/>
          <w:szCs w:val="20"/>
        </w:rPr>
      </w:pPr>
      <w:bookmarkStart w:id="5" w:name="_Hlk49337511"/>
      <w:r w:rsidRPr="003870CB">
        <w:rPr>
          <w:rFonts w:cs="Times New Roman"/>
          <w:b/>
          <w:bCs/>
        </w:rPr>
        <w:t xml:space="preserve">Participation Policy: </w:t>
      </w:r>
      <w:bookmarkEnd w:id="5"/>
    </w:p>
    <w:p w14:paraId="28CC9AE4" w14:textId="717AD8EA" w:rsidR="003870CB" w:rsidRPr="00445D49" w:rsidRDefault="003870CB" w:rsidP="0055152C">
      <w:pPr>
        <w:pStyle w:val="ListParagraph"/>
        <w:ind w:left="520" w:firstLine="0"/>
        <w:rPr>
          <w:rFonts w:asciiTheme="minorBidi" w:hAnsiTheme="minorBidi" w:cstheme="minorBidi"/>
          <w:color w:val="FF0000"/>
          <w:sz w:val="20"/>
          <w:szCs w:val="20"/>
        </w:rPr>
      </w:pPr>
    </w:p>
    <w:p w14:paraId="4C5ED506" w14:textId="77777777" w:rsidR="003870CB" w:rsidRPr="00445D49" w:rsidRDefault="003870CB" w:rsidP="003870CB">
      <w:pPr>
        <w:pStyle w:val="ListParagraph"/>
        <w:ind w:left="520" w:firstLine="0"/>
        <w:rPr>
          <w:rFonts w:asciiTheme="minorBidi" w:hAnsiTheme="minorBidi" w:cstheme="minorBidi"/>
          <w:color w:val="FF0000"/>
          <w:sz w:val="20"/>
          <w:szCs w:val="20"/>
        </w:rPr>
      </w:pPr>
    </w:p>
    <w:p w14:paraId="6D1F29DC" w14:textId="3C848F7F" w:rsidR="003870CB" w:rsidRPr="003870CB" w:rsidRDefault="003870CB" w:rsidP="00445D49">
      <w:pPr>
        <w:pStyle w:val="ListParagraph"/>
        <w:ind w:left="520" w:firstLine="0"/>
        <w:rPr>
          <w:rFonts w:cs="Times New Roman"/>
        </w:rPr>
      </w:pPr>
      <w:r w:rsidRPr="00445D49">
        <w:rPr>
          <w:rFonts w:asciiTheme="minorBidi" w:hAnsiTheme="minorBidi" w:cstheme="minorBidi"/>
          <w:iCs/>
          <w:sz w:val="20"/>
          <w:szCs w:val="20"/>
        </w:rPr>
        <w:t>The Communication Skills program defines participation in the writing process as completing all assignments; participating in all activities (including completion of free-writing assignments, participation in writing workshops, and participation in peer review sessions); participating in student-teacher conferences; and showing evidence of progress</w:t>
      </w:r>
      <w:r w:rsidRPr="003870CB">
        <w:rPr>
          <w:rFonts w:cs="Times New Roman"/>
          <w:iCs/>
        </w:rPr>
        <w:t>.</w:t>
      </w:r>
      <w:r w:rsidR="00827793" w:rsidRPr="00827793">
        <w:rPr>
          <w:iCs/>
          <w:sz w:val="20"/>
          <w:szCs w:val="20"/>
          <w:highlight w:val="yellow"/>
        </w:rPr>
        <w:t xml:space="preserve"> </w:t>
      </w:r>
      <w:r w:rsidR="00827793" w:rsidRPr="00EA4159">
        <w:rPr>
          <w:iCs/>
          <w:sz w:val="20"/>
          <w:szCs w:val="20"/>
          <w:highlight w:val="yellow"/>
        </w:rPr>
        <w:t>Be present in the classroom both physically and mentally!</w:t>
      </w:r>
      <w:r w:rsidR="00827793" w:rsidRPr="00EA4159">
        <w:rPr>
          <w:iCs/>
          <w:sz w:val="20"/>
          <w:szCs w:val="20"/>
        </w:rPr>
        <w:t xml:space="preserve">  You are expected to participate in all sessions and contrubute to the discussions and the classroom activities.</w:t>
      </w:r>
      <w:r w:rsidRPr="003870CB">
        <w:rPr>
          <w:rFonts w:cs="Times New Roman"/>
        </w:rPr>
        <w:br/>
      </w:r>
    </w:p>
    <w:p w14:paraId="44D34595" w14:textId="77777777" w:rsidR="00626EB3" w:rsidRDefault="00322E85">
      <w:pPr>
        <w:pStyle w:val="ListParagraph"/>
        <w:numPr>
          <w:ilvl w:val="0"/>
          <w:numId w:val="1"/>
        </w:numPr>
        <w:tabs>
          <w:tab w:val="left" w:pos="879"/>
        </w:tabs>
        <w:spacing w:before="162"/>
        <w:ind w:left="879" w:hanging="359"/>
        <w:rPr>
          <w:rFonts w:ascii="Courier New" w:hAnsi="Courier New"/>
        </w:rPr>
      </w:pPr>
      <w:r>
        <w:rPr>
          <w:b/>
        </w:rPr>
        <w:t>Credit</w:t>
      </w:r>
      <w:r>
        <w:rPr>
          <w:b/>
          <w:spacing w:val="-5"/>
        </w:rPr>
        <w:t xml:space="preserve"> </w:t>
      </w:r>
      <w:r>
        <w:rPr>
          <w:b/>
        </w:rPr>
        <w:t>Hour</w:t>
      </w:r>
      <w:r>
        <w:rPr>
          <w:b/>
          <w:spacing w:val="-2"/>
        </w:rPr>
        <w:t xml:space="preserve"> Policy</w:t>
      </w:r>
    </w:p>
    <w:p w14:paraId="2D379040" w14:textId="69E3BFEE" w:rsidR="00626EB3" w:rsidRDefault="00322E85">
      <w:pPr>
        <w:spacing w:before="81"/>
        <w:ind w:left="879" w:right="191"/>
      </w:pPr>
      <w:r>
        <w:t>This course</w:t>
      </w:r>
      <w:r>
        <w:rPr>
          <w:spacing w:val="-3"/>
        </w:rPr>
        <w:t xml:space="preserve"> </w:t>
      </w:r>
      <w:r>
        <w:t xml:space="preserve">follows </w:t>
      </w:r>
      <w:r>
        <w:rPr>
          <w:u w:val="single"/>
        </w:rPr>
        <w:t>AUB</w:t>
      </w:r>
      <w:r>
        <w:rPr>
          <w:spacing w:val="-1"/>
          <w:u w:val="single"/>
        </w:rPr>
        <w:t xml:space="preserve"> </w:t>
      </w:r>
      <w:r>
        <w:rPr>
          <w:u w:val="single"/>
        </w:rPr>
        <w:t>Credit Hour Policy</w:t>
      </w:r>
      <w:r>
        <w:rPr>
          <w:spacing w:val="-3"/>
        </w:rPr>
        <w:t xml:space="preserve"> </w:t>
      </w:r>
      <w:r>
        <w:t>for</w:t>
      </w:r>
      <w:r w:rsidRPr="003870CB">
        <w:rPr>
          <w:spacing w:val="-2"/>
        </w:rPr>
        <w:t xml:space="preserve"> </w:t>
      </w:r>
      <w:r w:rsidR="003870CB" w:rsidRPr="003870CB">
        <w:t>three</w:t>
      </w:r>
      <w:r w:rsidR="003870CB">
        <w:rPr>
          <w:i/>
        </w:rPr>
        <w:t xml:space="preserve"> </w:t>
      </w:r>
      <w:r>
        <w:t>credit</w:t>
      </w:r>
      <w:r>
        <w:rPr>
          <w:spacing w:val="-1"/>
        </w:rPr>
        <w:t xml:space="preserve"> </w:t>
      </w:r>
      <w:r>
        <w:t>courses.</w:t>
      </w:r>
      <w:r>
        <w:rPr>
          <w:spacing w:val="-1"/>
        </w:rPr>
        <w:t xml:space="preserve"> </w:t>
      </w:r>
      <w:r w:rsidR="003870CB">
        <w:t xml:space="preserve">This course meets </w:t>
      </w:r>
      <w:r w:rsidR="00DF7D1F">
        <w:rPr>
          <w:i/>
        </w:rPr>
        <w:t>three</w:t>
      </w:r>
      <w:r>
        <w:rPr>
          <w:i/>
        </w:rPr>
        <w:t xml:space="preserve"> times</w:t>
      </w:r>
      <w:r w:rsidR="00DF7D1F">
        <w:t xml:space="preserve"> weekly for three</w:t>
      </w:r>
      <w:r>
        <w:t xml:space="preserve"> academic hours per week. </w:t>
      </w:r>
    </w:p>
    <w:p w14:paraId="47A5C1FD" w14:textId="77777777" w:rsidR="00626EB3" w:rsidRDefault="00626EB3">
      <w:pPr>
        <w:pStyle w:val="BodyText"/>
        <w:rPr>
          <w:sz w:val="22"/>
        </w:rPr>
      </w:pPr>
    </w:p>
    <w:p w14:paraId="3D0FDF7A" w14:textId="77777777" w:rsidR="00626EB3" w:rsidRDefault="00322E85">
      <w:pPr>
        <w:pStyle w:val="ListParagraph"/>
        <w:numPr>
          <w:ilvl w:val="0"/>
          <w:numId w:val="1"/>
        </w:numPr>
        <w:tabs>
          <w:tab w:val="left" w:pos="879"/>
        </w:tabs>
        <w:ind w:left="879" w:hanging="359"/>
        <w:rPr>
          <w:rFonts w:ascii="Courier New" w:hAnsi="Courier New"/>
        </w:rPr>
      </w:pPr>
      <w:r>
        <w:rPr>
          <w:b/>
        </w:rPr>
        <w:t>Submissions</w:t>
      </w:r>
      <w:r>
        <w:rPr>
          <w:b/>
          <w:spacing w:val="-6"/>
        </w:rPr>
        <w:t xml:space="preserve"> </w:t>
      </w:r>
      <w:r>
        <w:rPr>
          <w:b/>
        </w:rPr>
        <w:t>and</w:t>
      </w:r>
      <w:r>
        <w:rPr>
          <w:b/>
          <w:spacing w:val="-5"/>
        </w:rPr>
        <w:t xml:space="preserve"> </w:t>
      </w:r>
      <w:r>
        <w:rPr>
          <w:b/>
        </w:rPr>
        <w:t>Due</w:t>
      </w:r>
      <w:r>
        <w:rPr>
          <w:b/>
          <w:spacing w:val="-5"/>
        </w:rPr>
        <w:t xml:space="preserve"> </w:t>
      </w:r>
      <w:r>
        <w:rPr>
          <w:b/>
          <w:spacing w:val="-4"/>
        </w:rPr>
        <w:t>Dates</w:t>
      </w:r>
    </w:p>
    <w:p w14:paraId="1F226B09" w14:textId="77777777" w:rsidR="00827793" w:rsidRPr="003870CB" w:rsidRDefault="003870CB" w:rsidP="00827793">
      <w:pPr>
        <w:pStyle w:val="ListParagraph"/>
        <w:ind w:left="520" w:firstLine="0"/>
        <w:rPr>
          <w:rFonts w:cs="Times New Roman"/>
        </w:rPr>
      </w:pPr>
      <w:r w:rsidRPr="003870CB">
        <w:rPr>
          <w:rFonts w:cs="Times New Roman"/>
        </w:rPr>
        <w:br/>
      </w:r>
      <w:r w:rsidR="00827793" w:rsidRPr="00EA4159">
        <w:rPr>
          <w:rFonts w:cs="Times New Roman"/>
          <w:b/>
          <w:bCs/>
          <w:highlight w:val="yellow"/>
        </w:rPr>
        <w:t>Late Work:</w:t>
      </w:r>
      <w:r w:rsidR="00827793" w:rsidRPr="00EA4159">
        <w:rPr>
          <w:rFonts w:cs="Times New Roman"/>
          <w:highlight w:val="yellow"/>
        </w:rPr>
        <w:t xml:space="preserve"> Assignments submitted late will receive a 10% reduction in points.This is non-negotiable.</w:t>
      </w:r>
      <w:r w:rsidR="00827793" w:rsidRPr="003870CB">
        <w:rPr>
          <w:rFonts w:cs="Times New Roman"/>
        </w:rPr>
        <w:br/>
      </w:r>
    </w:p>
    <w:p w14:paraId="466A19D1" w14:textId="06710E24" w:rsidR="003870CB" w:rsidRPr="003870CB" w:rsidRDefault="003870CB" w:rsidP="00CA2E3D">
      <w:pPr>
        <w:pStyle w:val="ListParagraph"/>
        <w:ind w:left="520" w:firstLine="0"/>
        <w:rPr>
          <w:rFonts w:cs="Times New Roman"/>
        </w:rPr>
      </w:pPr>
    </w:p>
    <w:p w14:paraId="1CCCBB7C" w14:textId="77777777" w:rsidR="00626EB3" w:rsidRDefault="00322E85">
      <w:pPr>
        <w:pStyle w:val="ListParagraph"/>
        <w:numPr>
          <w:ilvl w:val="0"/>
          <w:numId w:val="1"/>
        </w:numPr>
        <w:tabs>
          <w:tab w:val="left" w:pos="879"/>
        </w:tabs>
        <w:ind w:left="879" w:hanging="359"/>
        <w:rPr>
          <w:rFonts w:ascii="Courier New" w:hAnsi="Courier New"/>
        </w:rPr>
      </w:pPr>
      <w:r>
        <w:rPr>
          <w:b/>
        </w:rPr>
        <w:t>Missing</w:t>
      </w:r>
      <w:r>
        <w:rPr>
          <w:b/>
          <w:spacing w:val="-3"/>
        </w:rPr>
        <w:t xml:space="preserve"> </w:t>
      </w:r>
      <w:r>
        <w:rPr>
          <w:b/>
          <w:spacing w:val="-2"/>
        </w:rPr>
        <w:t>Projects/Assignments</w:t>
      </w:r>
    </w:p>
    <w:p w14:paraId="688FF4AD" w14:textId="77777777" w:rsidR="00DF7D1F" w:rsidRPr="00445D49" w:rsidRDefault="00DF7D1F" w:rsidP="00CA2E3D">
      <w:pPr>
        <w:pStyle w:val="ListParagraph"/>
        <w:ind w:left="864" w:firstLine="0"/>
        <w:rPr>
          <w:bCs/>
          <w:sz w:val="20"/>
          <w:szCs w:val="20"/>
        </w:rPr>
      </w:pPr>
      <w:r w:rsidRPr="00DF7D1F">
        <w:rPr>
          <w:b/>
          <w:iCs/>
        </w:rPr>
        <w:t>Excused Absences:</w:t>
      </w:r>
      <w:r w:rsidRPr="00DF7D1F">
        <w:rPr>
          <w:iCs/>
        </w:rPr>
        <w:t xml:space="preserve"> </w:t>
      </w:r>
      <w:r w:rsidRPr="00445D49">
        <w:rPr>
          <w:iCs/>
          <w:sz w:val="20"/>
          <w:szCs w:val="20"/>
        </w:rPr>
        <w:t xml:space="preserve">If a student must miss class due to an illness and wish to be excused, the student must provide his/her instructor with a medical report and/or professional opinion issued by a qualified AUB employee, AUBMC doctor, or University Health Services. Students who seek excused absences for university-sanctioned events must provide an official letter from the sponsoring organization notifying the </w:t>
      </w:r>
      <w:r w:rsidRPr="00445D49">
        <w:rPr>
          <w:iCs/>
          <w:sz w:val="20"/>
          <w:szCs w:val="20"/>
        </w:rPr>
        <w:lastRenderedPageBreak/>
        <w:t>instructor of the absence at least one week before the event. Students are expected to complete assignments on time, actively participate in other class sessions, and to make up missed work as agreed with the faculty member.</w:t>
      </w:r>
    </w:p>
    <w:p w14:paraId="75AA868F" w14:textId="77777777" w:rsidR="00DF7D1F" w:rsidRPr="00445D49" w:rsidRDefault="00DF7D1F" w:rsidP="00CA2E3D">
      <w:pPr>
        <w:pStyle w:val="ListParagraph"/>
        <w:ind w:left="864" w:firstLine="0"/>
        <w:rPr>
          <w:bCs/>
          <w:sz w:val="20"/>
          <w:szCs w:val="20"/>
        </w:rPr>
      </w:pPr>
    </w:p>
    <w:p w14:paraId="29F90380" w14:textId="77777777" w:rsidR="00DF7D1F" w:rsidRDefault="00DF7D1F" w:rsidP="00CA2E3D">
      <w:pPr>
        <w:pStyle w:val="ListParagraph"/>
        <w:ind w:left="864" w:firstLine="0"/>
      </w:pPr>
      <w:r w:rsidRPr="00DF7D1F">
        <w:rPr>
          <w:b/>
        </w:rPr>
        <w:t xml:space="preserve">Schedule Conflicts: </w:t>
      </w:r>
      <w:r w:rsidRPr="00445D49">
        <w:rPr>
          <w:sz w:val="20"/>
          <w:szCs w:val="20"/>
        </w:rPr>
        <w:t xml:space="preserve">Note that no mandatory university exams, labs, or meetings are to be scheduled that conflict with students enrolled in this class. </w:t>
      </w:r>
      <w:r w:rsidRPr="007E005C">
        <w:rPr>
          <w:sz w:val="20"/>
          <w:szCs w:val="20"/>
          <w:highlight w:val="yellow"/>
        </w:rPr>
        <w:t>The student is responsible for communicating with all parties involved prior to the date of the conflict</w:t>
      </w:r>
      <w:r w:rsidRPr="00445D49">
        <w:rPr>
          <w:sz w:val="20"/>
          <w:szCs w:val="20"/>
        </w:rPr>
        <w:t xml:space="preserve">. Please note that any student who misses this class to take an exam or attend a lab </w:t>
      </w:r>
      <w:r w:rsidRPr="007E005C">
        <w:rPr>
          <w:sz w:val="20"/>
          <w:szCs w:val="20"/>
          <w:highlight w:val="yellow"/>
        </w:rPr>
        <w:t>is not excused</w:t>
      </w:r>
      <w:r w:rsidRPr="00445D49">
        <w:rPr>
          <w:sz w:val="20"/>
          <w:szCs w:val="20"/>
        </w:rPr>
        <w:t xml:space="preserve"> from this class and is responsible for arranging for makeup work, should the instructor allow it</w:t>
      </w:r>
      <w:r w:rsidRPr="007A4F8F">
        <w:t xml:space="preserve">. </w:t>
      </w:r>
    </w:p>
    <w:p w14:paraId="154B003C" w14:textId="77777777" w:rsidR="00445D49" w:rsidRPr="00445D49" w:rsidRDefault="00445D49" w:rsidP="00445D49">
      <w:pPr>
        <w:pStyle w:val="ListParagraph"/>
        <w:tabs>
          <w:tab w:val="left" w:pos="879"/>
        </w:tabs>
        <w:spacing w:line="265" w:lineRule="exact"/>
        <w:ind w:firstLine="0"/>
        <w:rPr>
          <w:rFonts w:ascii="Courier New" w:hAnsi="Courier New"/>
        </w:rPr>
      </w:pPr>
    </w:p>
    <w:p w14:paraId="6509BE2C" w14:textId="29A0B4F6" w:rsidR="00626EB3" w:rsidRDefault="00322E85">
      <w:pPr>
        <w:pStyle w:val="ListParagraph"/>
        <w:numPr>
          <w:ilvl w:val="0"/>
          <w:numId w:val="1"/>
        </w:numPr>
        <w:tabs>
          <w:tab w:val="left" w:pos="879"/>
        </w:tabs>
        <w:spacing w:line="265" w:lineRule="exact"/>
        <w:ind w:left="879" w:hanging="359"/>
        <w:rPr>
          <w:rFonts w:ascii="Courier New" w:hAnsi="Courier New"/>
        </w:rPr>
      </w:pPr>
      <w:r>
        <w:rPr>
          <w:b/>
        </w:rPr>
        <w:t>Final</w:t>
      </w:r>
      <w:r>
        <w:rPr>
          <w:b/>
          <w:spacing w:val="-2"/>
        </w:rPr>
        <w:t xml:space="preserve"> Examinations:</w:t>
      </w:r>
    </w:p>
    <w:p w14:paraId="41D1957F" w14:textId="53CE1AD3" w:rsidR="00626EB3" w:rsidRPr="00445D49" w:rsidRDefault="00322E85" w:rsidP="005F20A1">
      <w:pPr>
        <w:ind w:left="720"/>
        <w:rPr>
          <w:rFonts w:cs="Times New Roman"/>
          <w:b/>
          <w:bCs/>
          <w:sz w:val="20"/>
          <w:szCs w:val="20"/>
        </w:rPr>
      </w:pPr>
      <w:r w:rsidRPr="00445D49">
        <w:rPr>
          <w:sz w:val="20"/>
          <w:szCs w:val="20"/>
        </w:rPr>
        <w:t>Please note that students are expected to be on-campus and available to take a final examination for any of their courses at any</w:t>
      </w:r>
      <w:r w:rsidR="00887D66" w:rsidRPr="00445D49">
        <w:rPr>
          <w:sz w:val="20"/>
          <w:szCs w:val="20"/>
        </w:rPr>
        <w:t xml:space="preserve"> </w:t>
      </w:r>
      <w:r w:rsidRPr="00445D49">
        <w:rPr>
          <w:sz w:val="20"/>
          <w:szCs w:val="20"/>
        </w:rPr>
        <w:t xml:space="preserve">time during the final examination period. For the current term, the final examination period runs between </w:t>
      </w:r>
      <w:r w:rsidR="00124643" w:rsidRPr="00445D49">
        <w:rPr>
          <w:rFonts w:cs="Times New Roman"/>
          <w:sz w:val="20"/>
          <w:szCs w:val="20"/>
        </w:rPr>
        <w:t>Tuesday, December 3 and Saturday, December 14, 2024</w:t>
      </w:r>
      <w:r w:rsidRPr="00445D49">
        <w:rPr>
          <w:sz w:val="20"/>
          <w:szCs w:val="20"/>
        </w:rPr>
        <w:t>. Students and professors</w:t>
      </w:r>
      <w:r w:rsidRPr="00445D49">
        <w:rPr>
          <w:spacing w:val="-4"/>
          <w:sz w:val="20"/>
          <w:szCs w:val="20"/>
        </w:rPr>
        <w:t xml:space="preserve"> </w:t>
      </w:r>
      <w:r w:rsidRPr="00445D49">
        <w:rPr>
          <w:sz w:val="20"/>
          <w:szCs w:val="20"/>
        </w:rPr>
        <w:t>will</w:t>
      </w:r>
      <w:r w:rsidRPr="00445D49">
        <w:rPr>
          <w:spacing w:val="-2"/>
          <w:sz w:val="20"/>
          <w:szCs w:val="20"/>
        </w:rPr>
        <w:t xml:space="preserve"> </w:t>
      </w:r>
      <w:r w:rsidRPr="00445D49">
        <w:rPr>
          <w:sz w:val="20"/>
          <w:szCs w:val="20"/>
        </w:rPr>
        <w:t>be</w:t>
      </w:r>
      <w:r w:rsidRPr="00445D49">
        <w:rPr>
          <w:spacing w:val="-2"/>
          <w:sz w:val="20"/>
          <w:szCs w:val="20"/>
        </w:rPr>
        <w:t xml:space="preserve"> </w:t>
      </w:r>
      <w:r w:rsidRPr="00445D49">
        <w:rPr>
          <w:sz w:val="20"/>
          <w:szCs w:val="20"/>
        </w:rPr>
        <w:t>notified</w:t>
      </w:r>
      <w:r w:rsidRPr="00445D49">
        <w:rPr>
          <w:spacing w:val="-2"/>
          <w:sz w:val="20"/>
          <w:szCs w:val="20"/>
        </w:rPr>
        <w:t xml:space="preserve"> </w:t>
      </w:r>
      <w:r w:rsidRPr="00445D49">
        <w:rPr>
          <w:sz w:val="20"/>
          <w:szCs w:val="20"/>
        </w:rPr>
        <w:t>of</w:t>
      </w:r>
      <w:r w:rsidRPr="00445D49">
        <w:rPr>
          <w:spacing w:val="-2"/>
          <w:sz w:val="20"/>
          <w:szCs w:val="20"/>
        </w:rPr>
        <w:t xml:space="preserve"> </w:t>
      </w:r>
      <w:r w:rsidRPr="00445D49">
        <w:rPr>
          <w:sz w:val="20"/>
          <w:szCs w:val="20"/>
        </w:rPr>
        <w:t>the</w:t>
      </w:r>
      <w:r w:rsidRPr="00445D49">
        <w:rPr>
          <w:spacing w:val="-4"/>
          <w:sz w:val="20"/>
          <w:szCs w:val="20"/>
        </w:rPr>
        <w:t xml:space="preserve"> </w:t>
      </w:r>
      <w:r w:rsidRPr="00445D49">
        <w:rPr>
          <w:sz w:val="20"/>
          <w:szCs w:val="20"/>
        </w:rPr>
        <w:t>final</w:t>
      </w:r>
      <w:r w:rsidRPr="00445D49">
        <w:rPr>
          <w:spacing w:val="-2"/>
          <w:sz w:val="20"/>
          <w:szCs w:val="20"/>
        </w:rPr>
        <w:t xml:space="preserve"> </w:t>
      </w:r>
      <w:r w:rsidRPr="00445D49">
        <w:rPr>
          <w:sz w:val="20"/>
          <w:szCs w:val="20"/>
        </w:rPr>
        <w:t>examination</w:t>
      </w:r>
      <w:r w:rsidRPr="00445D49">
        <w:rPr>
          <w:spacing w:val="-4"/>
          <w:sz w:val="20"/>
          <w:szCs w:val="20"/>
        </w:rPr>
        <w:t xml:space="preserve"> </w:t>
      </w:r>
      <w:r w:rsidRPr="00445D49">
        <w:rPr>
          <w:sz w:val="20"/>
          <w:szCs w:val="20"/>
        </w:rPr>
        <w:t>schedule</w:t>
      </w:r>
      <w:r w:rsidRPr="00445D49">
        <w:rPr>
          <w:spacing w:val="-2"/>
          <w:sz w:val="20"/>
          <w:szCs w:val="20"/>
        </w:rPr>
        <w:t xml:space="preserve"> </w:t>
      </w:r>
      <w:r w:rsidRPr="00445D49">
        <w:rPr>
          <w:sz w:val="20"/>
          <w:szCs w:val="20"/>
        </w:rPr>
        <w:t>being</w:t>
      </w:r>
      <w:r w:rsidRPr="00445D49">
        <w:rPr>
          <w:spacing w:val="-2"/>
          <w:sz w:val="20"/>
          <w:szCs w:val="20"/>
        </w:rPr>
        <w:t xml:space="preserve"> </w:t>
      </w:r>
      <w:r w:rsidRPr="00445D49">
        <w:rPr>
          <w:sz w:val="20"/>
          <w:szCs w:val="20"/>
        </w:rPr>
        <w:t>posted</w:t>
      </w:r>
      <w:r w:rsidRPr="00445D49">
        <w:rPr>
          <w:spacing w:val="-4"/>
          <w:sz w:val="20"/>
          <w:szCs w:val="20"/>
        </w:rPr>
        <w:t xml:space="preserve"> </w:t>
      </w:r>
      <w:r w:rsidRPr="00445D49">
        <w:rPr>
          <w:sz w:val="20"/>
          <w:szCs w:val="20"/>
        </w:rPr>
        <w:t>on</w:t>
      </w:r>
      <w:r w:rsidRPr="00445D49">
        <w:rPr>
          <w:spacing w:val="-2"/>
          <w:sz w:val="20"/>
          <w:szCs w:val="20"/>
        </w:rPr>
        <w:t xml:space="preserve"> </w:t>
      </w:r>
      <w:r w:rsidRPr="00445D49">
        <w:rPr>
          <w:sz w:val="20"/>
          <w:szCs w:val="20"/>
        </w:rPr>
        <w:t>the</w:t>
      </w:r>
      <w:r w:rsidRPr="00445D49">
        <w:rPr>
          <w:spacing w:val="-4"/>
          <w:sz w:val="20"/>
          <w:szCs w:val="20"/>
        </w:rPr>
        <w:t xml:space="preserve"> </w:t>
      </w:r>
      <w:hyperlink r:id="rId8">
        <w:r w:rsidRPr="00445D49">
          <w:rPr>
            <w:color w:val="0562C1"/>
            <w:sz w:val="20"/>
            <w:szCs w:val="20"/>
            <w:u w:val="single" w:color="0562C1"/>
          </w:rPr>
          <w:t>Office</w:t>
        </w:r>
        <w:r w:rsidRPr="00445D49">
          <w:rPr>
            <w:color w:val="0562C1"/>
            <w:spacing w:val="-4"/>
            <w:sz w:val="20"/>
            <w:szCs w:val="20"/>
            <w:u w:val="single" w:color="0562C1"/>
          </w:rPr>
          <w:t xml:space="preserve"> </w:t>
        </w:r>
        <w:r w:rsidRPr="00445D49">
          <w:rPr>
            <w:color w:val="0562C1"/>
            <w:sz w:val="20"/>
            <w:szCs w:val="20"/>
            <w:u w:val="single" w:color="0562C1"/>
          </w:rPr>
          <w:t>of</w:t>
        </w:r>
        <w:r w:rsidRPr="00445D49">
          <w:rPr>
            <w:color w:val="0562C1"/>
            <w:spacing w:val="-2"/>
            <w:sz w:val="20"/>
            <w:szCs w:val="20"/>
            <w:u w:val="single" w:color="0562C1"/>
          </w:rPr>
          <w:t xml:space="preserve"> </w:t>
        </w:r>
        <w:r w:rsidRPr="00445D49">
          <w:rPr>
            <w:color w:val="0562C1"/>
            <w:sz w:val="20"/>
            <w:szCs w:val="20"/>
            <w:u w:val="single" w:color="0562C1"/>
          </w:rPr>
          <w:t>the</w:t>
        </w:r>
      </w:hyperlink>
      <w:r w:rsidRPr="00445D49">
        <w:rPr>
          <w:color w:val="0562C1"/>
          <w:sz w:val="20"/>
          <w:szCs w:val="20"/>
        </w:rPr>
        <w:t xml:space="preserve"> </w:t>
      </w:r>
      <w:hyperlink r:id="rId9">
        <w:r w:rsidRPr="00445D49">
          <w:rPr>
            <w:color w:val="0562C1"/>
            <w:sz w:val="20"/>
            <w:szCs w:val="20"/>
            <w:u w:val="single" w:color="0562C1"/>
          </w:rPr>
          <w:t>Registrar website</w:t>
        </w:r>
      </w:hyperlink>
      <w:r w:rsidRPr="00445D49">
        <w:rPr>
          <w:color w:val="0562C1"/>
          <w:sz w:val="20"/>
          <w:szCs w:val="20"/>
        </w:rPr>
        <w:t xml:space="preserve"> </w:t>
      </w:r>
      <w:r w:rsidRPr="00445D49">
        <w:rPr>
          <w:sz w:val="20"/>
          <w:szCs w:val="20"/>
        </w:rPr>
        <w:t>as soon as feasible after the change of schedule period (</w:t>
      </w:r>
      <w:r w:rsidR="005F20A1">
        <w:rPr>
          <w:sz w:val="20"/>
          <w:szCs w:val="20"/>
        </w:rPr>
        <w:t>D</w:t>
      </w:r>
      <w:r w:rsidR="005F20A1" w:rsidRPr="00445D49">
        <w:rPr>
          <w:sz w:val="20"/>
          <w:szCs w:val="20"/>
        </w:rPr>
        <w:t xml:space="preserve">rop </w:t>
      </w:r>
      <w:r w:rsidRPr="00445D49">
        <w:rPr>
          <w:sz w:val="20"/>
          <w:szCs w:val="20"/>
        </w:rPr>
        <w:t xml:space="preserve">and </w:t>
      </w:r>
      <w:r w:rsidR="005F20A1">
        <w:rPr>
          <w:sz w:val="20"/>
          <w:szCs w:val="20"/>
        </w:rPr>
        <w:t>A</w:t>
      </w:r>
      <w:r w:rsidR="005F20A1" w:rsidRPr="00445D49">
        <w:rPr>
          <w:sz w:val="20"/>
          <w:szCs w:val="20"/>
        </w:rPr>
        <w:t>dd</w:t>
      </w:r>
      <w:r w:rsidRPr="00445D49">
        <w:rPr>
          <w:sz w:val="20"/>
          <w:szCs w:val="20"/>
        </w:rPr>
        <w:t>).</w:t>
      </w:r>
    </w:p>
    <w:p w14:paraId="2060F81D" w14:textId="77777777" w:rsidR="00626EB3" w:rsidRDefault="00626EB3">
      <w:pPr>
        <w:pStyle w:val="BodyText"/>
        <w:spacing w:before="149"/>
        <w:rPr>
          <w:sz w:val="22"/>
        </w:rPr>
      </w:pPr>
    </w:p>
    <w:p w14:paraId="431B353F" w14:textId="77777777" w:rsidR="00626EB3" w:rsidRDefault="00322E85">
      <w:pPr>
        <w:pStyle w:val="ListParagraph"/>
        <w:numPr>
          <w:ilvl w:val="0"/>
          <w:numId w:val="1"/>
        </w:numPr>
        <w:tabs>
          <w:tab w:val="left" w:pos="879"/>
        </w:tabs>
        <w:ind w:left="879" w:hanging="359"/>
        <w:rPr>
          <w:rFonts w:ascii="Courier New" w:hAnsi="Courier New"/>
        </w:rPr>
      </w:pPr>
      <w:r>
        <w:rPr>
          <w:b/>
        </w:rPr>
        <w:t>Make-up</w:t>
      </w:r>
      <w:r>
        <w:rPr>
          <w:b/>
          <w:spacing w:val="-5"/>
        </w:rPr>
        <w:t xml:space="preserve"> </w:t>
      </w:r>
      <w:r>
        <w:rPr>
          <w:b/>
        </w:rPr>
        <w:t>Quizzes</w:t>
      </w:r>
      <w:r>
        <w:rPr>
          <w:b/>
          <w:spacing w:val="-4"/>
        </w:rPr>
        <w:t xml:space="preserve"> </w:t>
      </w:r>
      <w:r>
        <w:rPr>
          <w:b/>
        </w:rPr>
        <w:t>and</w:t>
      </w:r>
      <w:r>
        <w:rPr>
          <w:b/>
          <w:spacing w:val="-2"/>
        </w:rPr>
        <w:t xml:space="preserve"> </w:t>
      </w:r>
      <w:r>
        <w:rPr>
          <w:b/>
          <w:spacing w:val="-4"/>
        </w:rPr>
        <w:t>Exams</w:t>
      </w:r>
    </w:p>
    <w:p w14:paraId="7A8E895C" w14:textId="1318430B" w:rsidR="004C49F1" w:rsidRPr="00BA5D8B" w:rsidRDefault="004C49F1" w:rsidP="004C49F1">
      <w:pPr>
        <w:pStyle w:val="ListParagraph"/>
        <w:tabs>
          <w:tab w:val="left" w:pos="879"/>
        </w:tabs>
        <w:ind w:left="720" w:firstLine="0"/>
        <w:rPr>
          <w:sz w:val="20"/>
          <w:szCs w:val="20"/>
        </w:rPr>
      </w:pPr>
      <w:r w:rsidRPr="00BA5D8B">
        <w:rPr>
          <w:sz w:val="20"/>
          <w:szCs w:val="20"/>
        </w:rPr>
        <w:t>Students who miss a scheduled examination (including midterms, quizzes, or other class assignments) must present an excuse considered valid by the course instructor. Make-up exams, quizzes, and class assignments will be administered according to the course syllabus and must be completed before the final grade of the course is issued at the end of the term. Only medical reports and/or qualified professional opinions issued by an AUB Medical Center (AUBMC) doctor, or by the University Health Services may be accepted. Should there be a question about the validity of any excuse presented by the student, the matter should be referred to the appropriate faculty committee. Instructors will make sure there is no time conflict between an exam and a regularly scheduled course</w:t>
      </w:r>
      <w:r w:rsidR="00144B30" w:rsidRPr="00BA5D8B">
        <w:rPr>
          <w:sz w:val="20"/>
          <w:szCs w:val="20"/>
        </w:rPr>
        <w:t>.</w:t>
      </w:r>
      <w:r w:rsidRPr="00BA5D8B">
        <w:rPr>
          <w:sz w:val="20"/>
          <w:szCs w:val="20"/>
        </w:rPr>
        <w:t xml:space="preserve"> (Undergraduate Catalogue, p. 9)</w:t>
      </w:r>
    </w:p>
    <w:p w14:paraId="184061A5" w14:textId="77777777" w:rsidR="004C49F1" w:rsidRPr="00BA5D8B" w:rsidRDefault="004C49F1" w:rsidP="004C49F1">
      <w:pPr>
        <w:pStyle w:val="ListParagraph"/>
        <w:tabs>
          <w:tab w:val="left" w:pos="879"/>
        </w:tabs>
        <w:ind w:left="720" w:firstLine="0"/>
        <w:rPr>
          <w:sz w:val="20"/>
          <w:szCs w:val="20"/>
        </w:rPr>
      </w:pPr>
    </w:p>
    <w:p w14:paraId="103A2D16" w14:textId="49388483" w:rsidR="00626EB3" w:rsidRDefault="00322E85" w:rsidP="004C49F1">
      <w:pPr>
        <w:pStyle w:val="ListParagraph"/>
        <w:tabs>
          <w:tab w:val="left" w:pos="879"/>
        </w:tabs>
        <w:ind w:firstLine="0"/>
        <w:rPr>
          <w:b/>
          <w:spacing w:val="-4"/>
        </w:rPr>
      </w:pPr>
      <w:r>
        <w:rPr>
          <w:b/>
        </w:rPr>
        <w:t>Group</w:t>
      </w:r>
      <w:r>
        <w:rPr>
          <w:b/>
          <w:spacing w:val="-5"/>
        </w:rPr>
        <w:t xml:space="preserve"> </w:t>
      </w:r>
      <w:r>
        <w:rPr>
          <w:b/>
          <w:spacing w:val="-4"/>
        </w:rPr>
        <w:t>Work</w:t>
      </w:r>
    </w:p>
    <w:p w14:paraId="0F416E3D" w14:textId="77777777" w:rsidR="005D5AED" w:rsidRPr="00DF7D1F" w:rsidRDefault="005D5AED" w:rsidP="004C49F1">
      <w:pPr>
        <w:pStyle w:val="ListParagraph"/>
        <w:tabs>
          <w:tab w:val="left" w:pos="879"/>
        </w:tabs>
        <w:ind w:firstLine="0"/>
        <w:rPr>
          <w:rFonts w:ascii="Courier New" w:hAnsi="Courier New"/>
        </w:rPr>
      </w:pPr>
    </w:p>
    <w:p w14:paraId="521102A5" w14:textId="77777777" w:rsidR="005D5AED" w:rsidRPr="007E624D" w:rsidRDefault="005D5AED" w:rsidP="005D5AED">
      <w:pPr>
        <w:pStyle w:val="ListParagraph"/>
        <w:tabs>
          <w:tab w:val="left" w:pos="879"/>
        </w:tabs>
        <w:ind w:left="720" w:firstLine="0"/>
        <w:rPr>
          <w:sz w:val="20"/>
          <w:szCs w:val="20"/>
        </w:rPr>
      </w:pPr>
      <w:r w:rsidRPr="007E624D">
        <w:rPr>
          <w:sz w:val="20"/>
          <w:szCs w:val="20"/>
        </w:rPr>
        <w:t xml:space="preserve">This is an integral part of this course, fostering collaboration, communication, and critical thinking skills. All group members are expected to contribute equally and engage respectfully. Group tasks, including those involving peer review, may be required and will be graded collectively unless otherwise specified. </w:t>
      </w:r>
    </w:p>
    <w:p w14:paraId="2E7A7300" w14:textId="77777777" w:rsidR="001C6D07" w:rsidRDefault="001C6D07">
      <w:pPr>
        <w:pStyle w:val="BodyText"/>
        <w:spacing w:before="233"/>
        <w:rPr>
          <w:b/>
          <w:sz w:val="22"/>
        </w:rPr>
      </w:pPr>
    </w:p>
    <w:p w14:paraId="135B6905" w14:textId="77777777" w:rsidR="00626EB3" w:rsidRDefault="00322E85">
      <w:pPr>
        <w:pStyle w:val="ListParagraph"/>
        <w:numPr>
          <w:ilvl w:val="0"/>
          <w:numId w:val="1"/>
        </w:numPr>
        <w:tabs>
          <w:tab w:val="left" w:pos="879"/>
        </w:tabs>
        <w:ind w:left="879" w:hanging="359"/>
        <w:rPr>
          <w:rFonts w:ascii="Courier New" w:hAnsi="Courier New"/>
        </w:rPr>
      </w:pPr>
      <w:r>
        <w:rPr>
          <w:b/>
        </w:rPr>
        <w:t>Teaching</w:t>
      </w:r>
      <w:r>
        <w:rPr>
          <w:b/>
          <w:spacing w:val="-6"/>
        </w:rPr>
        <w:t xml:space="preserve"> </w:t>
      </w:r>
      <w:r>
        <w:rPr>
          <w:b/>
        </w:rPr>
        <w:t>Strategies</w:t>
      </w:r>
      <w:r>
        <w:rPr>
          <w:b/>
          <w:spacing w:val="-6"/>
        </w:rPr>
        <w:t xml:space="preserve"> </w:t>
      </w:r>
      <w:r>
        <w:rPr>
          <w:b/>
        </w:rPr>
        <w:t>and</w:t>
      </w:r>
      <w:r>
        <w:rPr>
          <w:b/>
          <w:spacing w:val="-7"/>
        </w:rPr>
        <w:t xml:space="preserve"> </w:t>
      </w:r>
      <w:r>
        <w:rPr>
          <w:b/>
        </w:rPr>
        <w:t>Technology</w:t>
      </w:r>
      <w:r>
        <w:rPr>
          <w:b/>
          <w:spacing w:val="-9"/>
        </w:rPr>
        <w:t xml:space="preserve"> </w:t>
      </w:r>
      <w:r>
        <w:rPr>
          <w:b/>
          <w:spacing w:val="-4"/>
        </w:rPr>
        <w:t>Tools</w:t>
      </w:r>
    </w:p>
    <w:p w14:paraId="68A0B513" w14:textId="78AB39A6" w:rsidR="00124643" w:rsidRPr="00DE21D4" w:rsidRDefault="00124643" w:rsidP="00925309">
      <w:pPr>
        <w:pStyle w:val="ListParagraph"/>
        <w:widowControl/>
        <w:autoSpaceDE/>
        <w:autoSpaceDN/>
        <w:spacing w:after="160" w:line="259" w:lineRule="auto"/>
        <w:ind w:left="720" w:firstLine="0"/>
        <w:contextualSpacing/>
        <w:rPr>
          <w:rFonts w:cs="Times New Roman"/>
          <w:sz w:val="20"/>
          <w:szCs w:val="20"/>
        </w:rPr>
      </w:pPr>
      <w:r w:rsidRPr="000453CE">
        <w:rPr>
          <w:bCs/>
        </w:rPr>
        <w:t xml:space="preserve"> </w:t>
      </w:r>
      <w:r w:rsidRPr="00DE21D4">
        <w:rPr>
          <w:bCs/>
          <w:sz w:val="20"/>
          <w:szCs w:val="20"/>
        </w:rPr>
        <w:t>Moodle as an LM</w:t>
      </w:r>
      <w:r w:rsidR="004C49F1" w:rsidRPr="00DE21D4">
        <w:rPr>
          <w:bCs/>
          <w:sz w:val="20"/>
          <w:szCs w:val="20"/>
        </w:rPr>
        <w:t>S:</w:t>
      </w:r>
      <w:r w:rsidRPr="00DE21D4">
        <w:rPr>
          <w:bCs/>
          <w:sz w:val="20"/>
          <w:szCs w:val="20"/>
        </w:rPr>
        <w:t xml:space="preserve"> </w:t>
      </w:r>
      <w:r w:rsidRPr="00DE21D4">
        <w:rPr>
          <w:rFonts w:cs="Times New Roman"/>
          <w:sz w:val="20"/>
          <w:szCs w:val="20"/>
        </w:rPr>
        <w:t>Students write &amp; submit to Moodle</w:t>
      </w:r>
      <w:r w:rsidR="004C49F1" w:rsidRPr="00DE21D4">
        <w:rPr>
          <w:rFonts w:cs="Times New Roman"/>
          <w:sz w:val="20"/>
          <w:szCs w:val="20"/>
        </w:rPr>
        <w:t xml:space="preserve">. </w:t>
      </w:r>
    </w:p>
    <w:p w14:paraId="3135343E" w14:textId="6FA762CD" w:rsidR="00F46864" w:rsidRPr="00DE21D4" w:rsidRDefault="00124643" w:rsidP="00925309">
      <w:pPr>
        <w:pStyle w:val="ListParagraph"/>
        <w:shd w:val="clear" w:color="auto" w:fill="FFFFFF"/>
        <w:ind w:left="720"/>
        <w:rPr>
          <w:rStyle w:val="Hyperlink"/>
          <w:bCs/>
          <w:color w:val="auto"/>
          <w:sz w:val="20"/>
          <w:szCs w:val="20"/>
          <w:u w:val="none"/>
        </w:rPr>
      </w:pPr>
      <w:r w:rsidRPr="00DE21D4">
        <w:rPr>
          <w:rStyle w:val="Hyperlink"/>
          <w:b/>
          <w:color w:val="auto"/>
          <w:sz w:val="20"/>
          <w:szCs w:val="20"/>
          <w:u w:val="none"/>
        </w:rPr>
        <w:t xml:space="preserve">       </w:t>
      </w:r>
      <w:r w:rsidR="00925309" w:rsidRPr="00DE21D4">
        <w:rPr>
          <w:rStyle w:val="Hyperlink"/>
          <w:bCs/>
          <w:color w:val="auto"/>
          <w:sz w:val="20"/>
          <w:szCs w:val="20"/>
          <w:u w:val="none"/>
        </w:rPr>
        <w:t>M</w:t>
      </w:r>
      <w:r w:rsidR="00F46864" w:rsidRPr="00DE21D4">
        <w:rPr>
          <w:rStyle w:val="Hyperlink"/>
          <w:bCs/>
          <w:color w:val="auto"/>
          <w:sz w:val="20"/>
          <w:szCs w:val="20"/>
          <w:u w:val="none"/>
        </w:rPr>
        <w:t>ethodology:</w:t>
      </w:r>
    </w:p>
    <w:p w14:paraId="49CDF82C" w14:textId="22AB51F2" w:rsidR="003D0E53" w:rsidRPr="00DE21D4" w:rsidRDefault="003D0E53" w:rsidP="003D0E53">
      <w:pPr>
        <w:pStyle w:val="ListParagraph"/>
        <w:widowControl/>
        <w:numPr>
          <w:ilvl w:val="1"/>
          <w:numId w:val="12"/>
        </w:numPr>
        <w:autoSpaceDE/>
        <w:autoSpaceDN/>
        <w:spacing w:after="160" w:line="259" w:lineRule="auto"/>
        <w:ind w:left="1080"/>
        <w:contextualSpacing/>
        <w:rPr>
          <w:rFonts w:cs="Times New Roman"/>
          <w:sz w:val="20"/>
          <w:szCs w:val="20"/>
        </w:rPr>
      </w:pPr>
      <w:r w:rsidRPr="00DE21D4">
        <w:rPr>
          <w:rFonts w:cs="Times New Roman"/>
          <w:sz w:val="20"/>
          <w:szCs w:val="20"/>
        </w:rPr>
        <w:t xml:space="preserve">Process writing: Process is recursive. Teacher and peer feedback </w:t>
      </w:r>
      <w:r w:rsidR="0089380D" w:rsidRPr="00DE21D4">
        <w:rPr>
          <w:rFonts w:cs="Times New Roman"/>
          <w:sz w:val="20"/>
          <w:szCs w:val="20"/>
        </w:rPr>
        <w:t>are</w:t>
      </w:r>
      <w:r w:rsidRPr="00DE21D4">
        <w:rPr>
          <w:rFonts w:cs="Times New Roman"/>
          <w:sz w:val="20"/>
          <w:szCs w:val="20"/>
        </w:rPr>
        <w:t xml:space="preserve"> used</w:t>
      </w:r>
      <w:r w:rsidR="001C4FE0" w:rsidRPr="00DE21D4">
        <w:rPr>
          <w:rFonts w:cs="Times New Roman"/>
          <w:sz w:val="20"/>
          <w:szCs w:val="20"/>
        </w:rPr>
        <w:t>,</w:t>
      </w:r>
      <w:r w:rsidRPr="00DE21D4">
        <w:rPr>
          <w:rFonts w:cs="Times New Roman"/>
          <w:sz w:val="20"/>
          <w:szCs w:val="20"/>
        </w:rPr>
        <w:t xml:space="preserve"> followed by revision.</w:t>
      </w:r>
    </w:p>
    <w:p w14:paraId="6121E944" w14:textId="34581325" w:rsidR="00F46864" w:rsidRPr="00DE21D4" w:rsidRDefault="00F46864" w:rsidP="004C49F1">
      <w:pPr>
        <w:pStyle w:val="ListParagraph"/>
        <w:widowControl/>
        <w:numPr>
          <w:ilvl w:val="1"/>
          <w:numId w:val="12"/>
        </w:numPr>
        <w:autoSpaceDE/>
        <w:autoSpaceDN/>
        <w:spacing w:after="160" w:line="259" w:lineRule="auto"/>
        <w:ind w:left="1080"/>
        <w:contextualSpacing/>
        <w:rPr>
          <w:rFonts w:cs="Times New Roman"/>
          <w:sz w:val="20"/>
          <w:szCs w:val="20"/>
        </w:rPr>
      </w:pPr>
      <w:r w:rsidRPr="00DE21D4">
        <w:rPr>
          <w:rFonts w:cs="Times New Roman"/>
          <w:sz w:val="20"/>
          <w:szCs w:val="20"/>
        </w:rPr>
        <w:t>Hands-on</w:t>
      </w:r>
      <w:r w:rsidR="00925309" w:rsidRPr="00DE21D4">
        <w:rPr>
          <w:rFonts w:cs="Times New Roman"/>
          <w:sz w:val="20"/>
          <w:szCs w:val="20"/>
        </w:rPr>
        <w:t>: S</w:t>
      </w:r>
      <w:r w:rsidRPr="00DE21D4">
        <w:rPr>
          <w:rFonts w:cs="Times New Roman"/>
          <w:sz w:val="20"/>
          <w:szCs w:val="20"/>
        </w:rPr>
        <w:t>tudents read</w:t>
      </w:r>
      <w:r w:rsidR="008358BF">
        <w:rPr>
          <w:rFonts w:cs="Times New Roman"/>
          <w:sz w:val="20"/>
          <w:szCs w:val="20"/>
        </w:rPr>
        <w:t xml:space="preserve">, </w:t>
      </w:r>
      <w:r w:rsidRPr="00DE21D4">
        <w:rPr>
          <w:rFonts w:cs="Times New Roman"/>
          <w:sz w:val="20"/>
          <w:szCs w:val="20"/>
        </w:rPr>
        <w:t xml:space="preserve">annotate </w:t>
      </w:r>
      <w:r w:rsidR="008358BF">
        <w:rPr>
          <w:rFonts w:cs="Times New Roman"/>
          <w:sz w:val="20"/>
          <w:szCs w:val="20"/>
        </w:rPr>
        <w:t xml:space="preserve">and write </w:t>
      </w:r>
      <w:r w:rsidRPr="00DE21D4">
        <w:rPr>
          <w:rFonts w:cs="Times New Roman"/>
          <w:sz w:val="20"/>
          <w:szCs w:val="20"/>
        </w:rPr>
        <w:t>at home</w:t>
      </w:r>
      <w:r w:rsidR="00124643" w:rsidRPr="00DE21D4">
        <w:rPr>
          <w:rFonts w:cs="Times New Roman"/>
          <w:sz w:val="20"/>
          <w:szCs w:val="20"/>
        </w:rPr>
        <w:t xml:space="preserve"> and in class</w:t>
      </w:r>
      <w:r w:rsidR="00925309" w:rsidRPr="00DE21D4">
        <w:rPr>
          <w:rFonts w:cs="Times New Roman"/>
          <w:sz w:val="20"/>
          <w:szCs w:val="20"/>
        </w:rPr>
        <w:t>.</w:t>
      </w:r>
    </w:p>
    <w:p w14:paraId="03F71E46" w14:textId="57D8752C" w:rsidR="00F46864" w:rsidRPr="00DE21D4" w:rsidRDefault="00124643" w:rsidP="004C49F1">
      <w:pPr>
        <w:pStyle w:val="ListParagraph"/>
        <w:widowControl/>
        <w:numPr>
          <w:ilvl w:val="1"/>
          <w:numId w:val="12"/>
        </w:numPr>
        <w:autoSpaceDE/>
        <w:autoSpaceDN/>
        <w:spacing w:after="160" w:line="259" w:lineRule="auto"/>
        <w:ind w:left="1080"/>
        <w:contextualSpacing/>
        <w:rPr>
          <w:rFonts w:cs="Times New Roman"/>
          <w:sz w:val="20"/>
          <w:szCs w:val="20"/>
        </w:rPr>
      </w:pPr>
      <w:r w:rsidRPr="00DE21D4">
        <w:rPr>
          <w:rFonts w:cs="Times New Roman"/>
          <w:sz w:val="20"/>
          <w:szCs w:val="20"/>
        </w:rPr>
        <w:t>C</w:t>
      </w:r>
      <w:r w:rsidR="00F46864" w:rsidRPr="00DE21D4">
        <w:rPr>
          <w:rFonts w:cs="Times New Roman"/>
          <w:sz w:val="20"/>
          <w:szCs w:val="20"/>
        </w:rPr>
        <w:t>lass is student-centered</w:t>
      </w:r>
      <w:r w:rsidR="00A76304" w:rsidRPr="00DE21D4">
        <w:rPr>
          <w:rFonts w:cs="Times New Roman"/>
          <w:sz w:val="20"/>
          <w:szCs w:val="20"/>
        </w:rPr>
        <w:t>,</w:t>
      </w:r>
      <w:r w:rsidRPr="00DE21D4">
        <w:rPr>
          <w:rFonts w:cs="Times New Roman"/>
          <w:sz w:val="20"/>
          <w:szCs w:val="20"/>
        </w:rPr>
        <w:t xml:space="preserve"> so PowerPoints have limited use</w:t>
      </w:r>
      <w:r w:rsidR="00925309" w:rsidRPr="00DE21D4">
        <w:rPr>
          <w:rFonts w:cs="Times New Roman"/>
          <w:sz w:val="20"/>
          <w:szCs w:val="20"/>
        </w:rPr>
        <w:t>.</w:t>
      </w:r>
    </w:p>
    <w:p w14:paraId="3A51096B" w14:textId="31E33E0C" w:rsidR="00F46864" w:rsidRDefault="003D0E53" w:rsidP="004C49F1">
      <w:pPr>
        <w:pStyle w:val="ListParagraph"/>
        <w:widowControl/>
        <w:numPr>
          <w:ilvl w:val="1"/>
          <w:numId w:val="12"/>
        </w:numPr>
        <w:autoSpaceDE/>
        <w:autoSpaceDN/>
        <w:spacing w:after="160" w:line="259" w:lineRule="auto"/>
        <w:ind w:left="1080"/>
        <w:contextualSpacing/>
        <w:rPr>
          <w:rFonts w:cs="Times New Roman"/>
          <w:sz w:val="20"/>
          <w:szCs w:val="20"/>
        </w:rPr>
      </w:pPr>
      <w:r w:rsidRPr="00DE21D4">
        <w:rPr>
          <w:rFonts w:cs="Times New Roman"/>
          <w:sz w:val="20"/>
          <w:szCs w:val="20"/>
        </w:rPr>
        <w:t>Students work i</w:t>
      </w:r>
      <w:r w:rsidR="00F46864" w:rsidRPr="00DE21D4">
        <w:rPr>
          <w:rFonts w:cs="Times New Roman"/>
          <w:sz w:val="20"/>
          <w:szCs w:val="20"/>
        </w:rPr>
        <w:t>ndividuall</w:t>
      </w:r>
      <w:r w:rsidRPr="00DE21D4">
        <w:rPr>
          <w:rFonts w:cs="Times New Roman"/>
          <w:sz w:val="20"/>
          <w:szCs w:val="20"/>
        </w:rPr>
        <w:t>y, in pairs, or in small groups.</w:t>
      </w:r>
    </w:p>
    <w:p w14:paraId="75D01066" w14:textId="4E2A8BCB" w:rsidR="008358BF" w:rsidRPr="00DE21D4" w:rsidRDefault="008358BF" w:rsidP="004C49F1">
      <w:pPr>
        <w:pStyle w:val="ListParagraph"/>
        <w:widowControl/>
        <w:numPr>
          <w:ilvl w:val="1"/>
          <w:numId w:val="12"/>
        </w:numPr>
        <w:autoSpaceDE/>
        <w:autoSpaceDN/>
        <w:spacing w:after="160" w:line="259" w:lineRule="auto"/>
        <w:ind w:left="1080"/>
        <w:contextualSpacing/>
        <w:rPr>
          <w:rFonts w:cs="Times New Roman"/>
          <w:sz w:val="20"/>
          <w:szCs w:val="20"/>
        </w:rPr>
      </w:pPr>
      <w:bookmarkStart w:id="6" w:name="_Hlk175081916"/>
      <w:r>
        <w:rPr>
          <w:rFonts w:cs="Times New Roman"/>
          <w:sz w:val="20"/>
          <w:szCs w:val="20"/>
        </w:rPr>
        <w:t>Some of the writing is done in class and some at home.</w:t>
      </w:r>
    </w:p>
    <w:bookmarkEnd w:id="6"/>
    <w:p w14:paraId="08AEDA11" w14:textId="77777777" w:rsidR="001C6D07" w:rsidRDefault="001C6D07">
      <w:pPr>
        <w:pStyle w:val="BodyText"/>
        <w:spacing w:before="233"/>
        <w:rPr>
          <w:b/>
          <w:sz w:val="22"/>
        </w:rPr>
      </w:pPr>
    </w:p>
    <w:p w14:paraId="74EFA010" w14:textId="77777777" w:rsidR="00626EB3" w:rsidRDefault="00322E85">
      <w:pPr>
        <w:pStyle w:val="ListParagraph"/>
        <w:numPr>
          <w:ilvl w:val="0"/>
          <w:numId w:val="1"/>
        </w:numPr>
        <w:tabs>
          <w:tab w:val="left" w:pos="879"/>
        </w:tabs>
        <w:ind w:left="879" w:hanging="359"/>
        <w:rPr>
          <w:rFonts w:ascii="Courier New" w:hAnsi="Courier New"/>
        </w:rPr>
      </w:pPr>
      <w:r>
        <w:rPr>
          <w:b/>
        </w:rPr>
        <w:t>Use</w:t>
      </w:r>
      <w:r>
        <w:rPr>
          <w:b/>
          <w:spacing w:val="-2"/>
        </w:rPr>
        <w:t xml:space="preserve"> </w:t>
      </w:r>
      <w:r>
        <w:rPr>
          <w:b/>
        </w:rPr>
        <w:t>of</w:t>
      </w:r>
      <w:r>
        <w:rPr>
          <w:b/>
          <w:spacing w:val="-2"/>
        </w:rPr>
        <w:t xml:space="preserve"> </w:t>
      </w:r>
      <w:r>
        <w:rPr>
          <w:b/>
        </w:rPr>
        <w:t>AI</w:t>
      </w:r>
      <w:r>
        <w:rPr>
          <w:b/>
          <w:spacing w:val="-2"/>
        </w:rPr>
        <w:t xml:space="preserve"> </w:t>
      </w:r>
      <w:r>
        <w:rPr>
          <w:b/>
        </w:rPr>
        <w:t>in</w:t>
      </w:r>
      <w:r>
        <w:rPr>
          <w:b/>
          <w:spacing w:val="-3"/>
        </w:rPr>
        <w:t xml:space="preserve"> </w:t>
      </w:r>
      <w:r>
        <w:rPr>
          <w:b/>
        </w:rPr>
        <w:t>the</w:t>
      </w:r>
      <w:r>
        <w:rPr>
          <w:b/>
          <w:spacing w:val="-1"/>
        </w:rPr>
        <w:t xml:space="preserve"> </w:t>
      </w:r>
      <w:r>
        <w:rPr>
          <w:b/>
          <w:spacing w:val="-2"/>
        </w:rPr>
        <w:t>Course</w:t>
      </w:r>
    </w:p>
    <w:p w14:paraId="7732220E" w14:textId="6B53982E" w:rsidR="00DF7D1F" w:rsidRPr="00DB593E" w:rsidRDefault="00DF7D1F" w:rsidP="00CA2E3D">
      <w:pPr>
        <w:pStyle w:val="ListParagraph"/>
        <w:ind w:left="720" w:firstLine="0"/>
        <w:rPr>
          <w:rFonts w:cs="Times New Roman"/>
          <w:b/>
          <w:bCs/>
          <w:sz w:val="20"/>
          <w:szCs w:val="20"/>
        </w:rPr>
      </w:pPr>
      <w:r w:rsidRPr="00CA2E3D">
        <w:rPr>
          <w:rFonts w:cs="Times New Roman"/>
          <w:iCs/>
          <w:sz w:val="20"/>
          <w:szCs w:val="20"/>
        </w:rPr>
        <w:t>The Communication Skills Program requires students to take permission from their teachers if they intend to use AI for any purpose. The teacher may ban the use of AI altogether or allow the use of generative AI as a search engine to get information. Obviously, any borrowed information, whether obtained through AI or another search engine should be documented unless it is considered “</w:t>
      </w:r>
      <w:r w:rsidR="00CA2E3D" w:rsidRPr="00CA2E3D">
        <w:rPr>
          <w:rFonts w:cs="Times New Roman"/>
          <w:iCs/>
          <w:sz w:val="20"/>
          <w:szCs w:val="20"/>
        </w:rPr>
        <w:t xml:space="preserve">common knowledge” (see </w:t>
      </w:r>
      <w:r w:rsidRPr="00CA2E3D">
        <w:rPr>
          <w:rFonts w:cs="Times New Roman"/>
          <w:iCs/>
          <w:sz w:val="20"/>
          <w:szCs w:val="20"/>
        </w:rPr>
        <w:t>section</w:t>
      </w:r>
      <w:r w:rsidR="00CA2E3D" w:rsidRPr="00CA2E3D">
        <w:rPr>
          <w:rFonts w:cs="Times New Roman"/>
          <w:iCs/>
          <w:sz w:val="20"/>
          <w:szCs w:val="20"/>
        </w:rPr>
        <w:t xml:space="preserve"> on Academic Integrity</w:t>
      </w:r>
      <w:r w:rsidRPr="00CA2E3D">
        <w:rPr>
          <w:rFonts w:cs="Times New Roman"/>
          <w:iCs/>
          <w:sz w:val="20"/>
          <w:szCs w:val="20"/>
        </w:rPr>
        <w:t xml:space="preserve">). </w:t>
      </w:r>
      <w:bookmarkStart w:id="7" w:name="_Hlk205454336"/>
      <w:r w:rsidRPr="005D5AED">
        <w:rPr>
          <w:rFonts w:cs="Times New Roman"/>
          <w:iCs/>
          <w:sz w:val="20"/>
          <w:szCs w:val="20"/>
          <w:highlight w:val="yellow"/>
        </w:rPr>
        <w:t xml:space="preserve">The use of AI is </w:t>
      </w:r>
      <w:r w:rsidR="00DB593E" w:rsidRPr="005D5AED">
        <w:rPr>
          <w:rFonts w:cs="Times New Roman"/>
          <w:b/>
          <w:bCs/>
          <w:iCs/>
          <w:sz w:val="20"/>
          <w:szCs w:val="20"/>
          <w:highlight w:val="yellow"/>
        </w:rPr>
        <w:t>NOT</w:t>
      </w:r>
      <w:r w:rsidRPr="005D5AED">
        <w:rPr>
          <w:rFonts w:cs="Times New Roman"/>
          <w:b/>
          <w:bCs/>
          <w:iCs/>
          <w:sz w:val="20"/>
          <w:szCs w:val="20"/>
          <w:highlight w:val="yellow"/>
        </w:rPr>
        <w:t xml:space="preserve"> allowed in the actual composition or writing of assignments</w:t>
      </w:r>
      <w:r w:rsidR="00DB593E" w:rsidRPr="005D5AED">
        <w:rPr>
          <w:rFonts w:cs="Times New Roman"/>
          <w:b/>
          <w:bCs/>
          <w:iCs/>
          <w:sz w:val="20"/>
          <w:szCs w:val="20"/>
          <w:highlight w:val="yellow"/>
        </w:rPr>
        <w:t xml:space="preserve"> be it during the process such as producing outlines or formulating questions or at the stage of the final paper/assignment</w:t>
      </w:r>
      <w:r w:rsidRPr="005D5AED">
        <w:rPr>
          <w:rFonts w:cs="Times New Roman"/>
          <w:b/>
          <w:bCs/>
          <w:iCs/>
          <w:sz w:val="20"/>
          <w:szCs w:val="20"/>
          <w:highlight w:val="yellow"/>
        </w:rPr>
        <w:t>.</w:t>
      </w:r>
      <w:bookmarkEnd w:id="7"/>
    </w:p>
    <w:p w14:paraId="2F6B5238" w14:textId="77777777" w:rsidR="001C6D07" w:rsidRPr="00CA2E3D" w:rsidRDefault="001C6D07">
      <w:pPr>
        <w:pStyle w:val="BodyText"/>
        <w:ind w:left="462"/>
      </w:pPr>
    </w:p>
    <w:p w14:paraId="3AFB4535" w14:textId="77777777" w:rsidR="001C6D07" w:rsidRDefault="001C6D07">
      <w:pPr>
        <w:pStyle w:val="BodyText"/>
        <w:ind w:left="462"/>
      </w:pPr>
    </w:p>
    <w:p w14:paraId="4E0067F6" w14:textId="433DF560" w:rsidR="00626EB3" w:rsidRDefault="00322E85">
      <w:pPr>
        <w:pStyle w:val="BodyText"/>
        <w:ind w:left="462"/>
      </w:pPr>
      <w:r>
        <w:rPr>
          <w:noProof/>
        </w:rPr>
        <mc:AlternateContent>
          <mc:Choice Requires="wps">
            <w:drawing>
              <wp:inline distT="0" distB="0" distL="0" distR="0" wp14:anchorId="790464F5" wp14:editId="38A21300">
                <wp:extent cx="6243955" cy="190500"/>
                <wp:effectExtent l="9525" t="0" r="0" b="9525"/>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3955" cy="190500"/>
                        </a:xfrm>
                        <a:prstGeom prst="rect">
                          <a:avLst/>
                        </a:prstGeom>
                        <a:ln w="6096">
                          <a:solidFill>
                            <a:srgbClr val="000000"/>
                          </a:solidFill>
                          <a:prstDash val="solid"/>
                        </a:ln>
                      </wps:spPr>
                      <wps:txbx>
                        <w:txbxContent>
                          <w:p w14:paraId="564B7FB8" w14:textId="77777777" w:rsidR="00365C11" w:rsidRDefault="00365C11">
                            <w:pPr>
                              <w:spacing w:before="19"/>
                              <w:ind w:left="199"/>
                              <w:rPr>
                                <w:b/>
                              </w:rPr>
                            </w:pPr>
                            <w:r>
                              <w:rPr>
                                <w:b/>
                                <w:color w:val="840031"/>
                              </w:rPr>
                              <w:t>X.</w:t>
                            </w:r>
                            <w:r>
                              <w:rPr>
                                <w:b/>
                                <w:color w:val="840031"/>
                                <w:spacing w:val="75"/>
                              </w:rPr>
                              <w:t xml:space="preserve"> </w:t>
                            </w:r>
                            <w:r>
                              <w:rPr>
                                <w:b/>
                                <w:color w:val="840031"/>
                              </w:rPr>
                              <w:t>UNIVERSITY</w:t>
                            </w:r>
                            <w:r>
                              <w:rPr>
                                <w:b/>
                                <w:color w:val="840031"/>
                                <w:spacing w:val="-3"/>
                              </w:rPr>
                              <w:t xml:space="preserve"> </w:t>
                            </w:r>
                            <w:r>
                              <w:rPr>
                                <w:b/>
                                <w:color w:val="840031"/>
                              </w:rPr>
                              <w:t>RULES</w:t>
                            </w:r>
                            <w:r>
                              <w:rPr>
                                <w:b/>
                                <w:color w:val="840031"/>
                                <w:spacing w:val="-5"/>
                              </w:rPr>
                              <w:t xml:space="preserve"> </w:t>
                            </w:r>
                            <w:r>
                              <w:rPr>
                                <w:b/>
                                <w:color w:val="840031"/>
                              </w:rPr>
                              <w:t>AND</w:t>
                            </w:r>
                            <w:r>
                              <w:rPr>
                                <w:b/>
                                <w:color w:val="840031"/>
                                <w:spacing w:val="-3"/>
                              </w:rPr>
                              <w:t xml:space="preserve"> </w:t>
                            </w:r>
                            <w:r>
                              <w:rPr>
                                <w:b/>
                                <w:color w:val="840031"/>
                                <w:spacing w:val="-2"/>
                              </w:rPr>
                              <w:t>REGULATIONS</w:t>
                            </w:r>
                          </w:p>
                        </w:txbxContent>
                      </wps:txbx>
                      <wps:bodyPr wrap="square" lIns="0" tIns="0" rIns="0" bIns="0" rtlCol="0">
                        <a:noAutofit/>
                      </wps:bodyPr>
                    </wps:wsp>
                  </a:graphicData>
                </a:graphic>
              </wp:inline>
            </w:drawing>
          </mc:Choice>
          <mc:Fallback>
            <w:pict>
              <v:shape w14:anchorId="790464F5" id="Textbox 12" o:spid="_x0000_s1035" type="#_x0000_t202" style="width:491.6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" filled="f" strokeweight=".48pt">
                <v:path arrowok="t"/>
                <v:textbox inset="0,0,0,0">
                  <w:txbxContent>
                    <w:p w14:paraId="564B7FB8" w14:textId="77777777" w:rsidR="00365C11" w:rsidRDefault="00365C11">
                      <w:pPr>
                        <w:spacing w:before="19"/>
                        <w:ind w:left="199"/>
                        <w:rPr>
                          <w:b/>
                        </w:rPr>
                      </w:pPr>
                      <w:r>
                        <w:rPr>
                          <w:b/>
                          <w:color w:val="840031"/>
                        </w:rPr>
                        <w:t>X.</w:t>
                      </w:r>
                      <w:r>
                        <w:rPr>
                          <w:b/>
                          <w:color w:val="840031"/>
                          <w:spacing w:val="75"/>
                        </w:rPr>
                        <w:t xml:space="preserve"> </w:t>
                      </w:r>
                      <w:r>
                        <w:rPr>
                          <w:b/>
                          <w:color w:val="840031"/>
                        </w:rPr>
                        <w:t>UNIVERSITY</w:t>
                      </w:r>
                      <w:r>
                        <w:rPr>
                          <w:b/>
                          <w:color w:val="840031"/>
                          <w:spacing w:val="-3"/>
                        </w:rPr>
                        <w:t xml:space="preserve"> </w:t>
                      </w:r>
                      <w:r>
                        <w:rPr>
                          <w:b/>
                          <w:color w:val="840031"/>
                        </w:rPr>
                        <w:t>RULES</w:t>
                      </w:r>
                      <w:r>
                        <w:rPr>
                          <w:b/>
                          <w:color w:val="840031"/>
                          <w:spacing w:val="-5"/>
                        </w:rPr>
                        <w:t xml:space="preserve"> </w:t>
                      </w:r>
                      <w:r>
                        <w:rPr>
                          <w:b/>
                          <w:color w:val="840031"/>
                        </w:rPr>
                        <w:t>AND</w:t>
                      </w:r>
                      <w:r>
                        <w:rPr>
                          <w:b/>
                          <w:color w:val="840031"/>
                          <w:spacing w:val="-3"/>
                        </w:rPr>
                        <w:t xml:space="preserve"> </w:t>
                      </w:r>
                      <w:r>
                        <w:rPr>
                          <w:b/>
                          <w:color w:val="840031"/>
                          <w:spacing w:val="-2"/>
                        </w:rPr>
                        <w:t>REGULATIONS</w:t>
                      </w:r>
                    </w:p>
                  </w:txbxContent>
                </v:textbox>
                <w10:anchorlock/>
              </v:shape>
            </w:pict>
          </mc:Fallback>
        </mc:AlternateContent>
      </w:r>
    </w:p>
    <w:p w14:paraId="00A1273B" w14:textId="77777777" w:rsidR="00626EB3" w:rsidRDefault="00322E85">
      <w:pPr>
        <w:pStyle w:val="ListParagraph"/>
        <w:numPr>
          <w:ilvl w:val="0"/>
          <w:numId w:val="1"/>
        </w:numPr>
        <w:tabs>
          <w:tab w:val="left" w:pos="879"/>
        </w:tabs>
        <w:spacing w:before="227" w:line="239" w:lineRule="exact"/>
        <w:ind w:left="879" w:hanging="359"/>
        <w:rPr>
          <w:rFonts w:ascii="Courier New" w:hAnsi="Courier New"/>
          <w:sz w:val="20"/>
        </w:rPr>
      </w:pPr>
      <w:r>
        <w:rPr>
          <w:b/>
          <w:sz w:val="20"/>
        </w:rPr>
        <w:t>General</w:t>
      </w:r>
      <w:r>
        <w:rPr>
          <w:b/>
          <w:spacing w:val="-10"/>
          <w:sz w:val="20"/>
        </w:rPr>
        <w:t xml:space="preserve"> </w:t>
      </w:r>
      <w:r>
        <w:rPr>
          <w:b/>
          <w:sz w:val="20"/>
        </w:rPr>
        <w:t>Academic</w:t>
      </w:r>
      <w:r>
        <w:rPr>
          <w:b/>
          <w:spacing w:val="-9"/>
          <w:sz w:val="20"/>
        </w:rPr>
        <w:t xml:space="preserve"> </w:t>
      </w:r>
      <w:r>
        <w:rPr>
          <w:b/>
          <w:spacing w:val="-2"/>
          <w:sz w:val="20"/>
        </w:rPr>
        <w:t>Information</w:t>
      </w:r>
    </w:p>
    <w:p w14:paraId="416AB443" w14:textId="77777777" w:rsidR="00626EB3" w:rsidRDefault="00322E85">
      <w:pPr>
        <w:pStyle w:val="ListParagraph"/>
        <w:numPr>
          <w:ilvl w:val="1"/>
          <w:numId w:val="1"/>
        </w:numPr>
        <w:tabs>
          <w:tab w:val="left" w:pos="1239"/>
        </w:tabs>
        <w:spacing w:line="230" w:lineRule="exact"/>
        <w:rPr>
          <w:sz w:val="20"/>
        </w:rPr>
      </w:pPr>
      <w:hyperlink r:id="rId10">
        <w:r>
          <w:rPr>
            <w:color w:val="0562C1"/>
            <w:sz w:val="20"/>
            <w:u w:val="single" w:color="0562C1"/>
          </w:rPr>
          <w:t>Undergraduate</w:t>
        </w:r>
        <w:r>
          <w:rPr>
            <w:color w:val="0562C1"/>
            <w:spacing w:val="-14"/>
            <w:sz w:val="20"/>
            <w:u w:val="single" w:color="0562C1"/>
          </w:rPr>
          <w:t xml:space="preserve"> </w:t>
        </w:r>
        <w:r>
          <w:rPr>
            <w:color w:val="0562C1"/>
            <w:sz w:val="20"/>
            <w:u w:val="single" w:color="0562C1"/>
          </w:rPr>
          <w:t>Academic</w:t>
        </w:r>
        <w:r>
          <w:rPr>
            <w:color w:val="0562C1"/>
            <w:spacing w:val="-14"/>
            <w:sz w:val="20"/>
            <w:u w:val="single" w:color="0562C1"/>
          </w:rPr>
          <w:t xml:space="preserve"> </w:t>
        </w:r>
        <w:r>
          <w:rPr>
            <w:color w:val="0562C1"/>
            <w:spacing w:val="-2"/>
            <w:sz w:val="20"/>
            <w:u w:val="single" w:color="0562C1"/>
          </w:rPr>
          <w:t>Information</w:t>
        </w:r>
      </w:hyperlink>
    </w:p>
    <w:p w14:paraId="46B457AF" w14:textId="77777777" w:rsidR="00626EB3" w:rsidRDefault="00322E85">
      <w:pPr>
        <w:pStyle w:val="ListParagraph"/>
        <w:numPr>
          <w:ilvl w:val="0"/>
          <w:numId w:val="1"/>
        </w:numPr>
        <w:tabs>
          <w:tab w:val="left" w:pos="879"/>
        </w:tabs>
        <w:spacing w:before="217" w:line="239" w:lineRule="exact"/>
        <w:ind w:left="879" w:hanging="359"/>
        <w:jc w:val="both"/>
        <w:rPr>
          <w:rFonts w:ascii="Courier New" w:hAnsi="Courier New"/>
          <w:sz w:val="20"/>
        </w:rPr>
      </w:pPr>
      <w:r>
        <w:rPr>
          <w:b/>
          <w:sz w:val="20"/>
        </w:rPr>
        <w:lastRenderedPageBreak/>
        <w:t>University</w:t>
      </w:r>
      <w:r>
        <w:rPr>
          <w:b/>
          <w:spacing w:val="-10"/>
          <w:sz w:val="20"/>
        </w:rPr>
        <w:t xml:space="preserve"> </w:t>
      </w:r>
      <w:r>
        <w:rPr>
          <w:b/>
          <w:sz w:val="20"/>
        </w:rPr>
        <w:t>-</w:t>
      </w:r>
      <w:r>
        <w:rPr>
          <w:b/>
          <w:spacing w:val="-8"/>
          <w:sz w:val="20"/>
        </w:rPr>
        <w:t xml:space="preserve"> </w:t>
      </w:r>
      <w:r>
        <w:rPr>
          <w:b/>
          <w:sz w:val="20"/>
        </w:rPr>
        <w:t>Course</w:t>
      </w:r>
      <w:r>
        <w:rPr>
          <w:b/>
          <w:spacing w:val="-7"/>
          <w:sz w:val="20"/>
        </w:rPr>
        <w:t xml:space="preserve"> </w:t>
      </w:r>
      <w:r>
        <w:rPr>
          <w:b/>
          <w:sz w:val="20"/>
        </w:rPr>
        <w:t>Withdrawal</w:t>
      </w:r>
      <w:r>
        <w:rPr>
          <w:b/>
          <w:spacing w:val="-7"/>
          <w:sz w:val="20"/>
        </w:rPr>
        <w:t xml:space="preserve"> </w:t>
      </w:r>
      <w:r>
        <w:rPr>
          <w:b/>
          <w:spacing w:val="-2"/>
          <w:sz w:val="20"/>
        </w:rPr>
        <w:t>Policy</w:t>
      </w:r>
    </w:p>
    <w:p w14:paraId="0F94B8E8" w14:textId="77777777" w:rsidR="00626EB3" w:rsidRDefault="00322E85">
      <w:pPr>
        <w:pStyle w:val="BodyText"/>
        <w:spacing w:line="259" w:lineRule="auto"/>
        <w:ind w:left="519" w:right="138"/>
        <w:jc w:val="both"/>
      </w:pPr>
      <w:r>
        <w:t>A</w:t>
      </w:r>
      <w:r>
        <w:rPr>
          <w:spacing w:val="-9"/>
        </w:rPr>
        <w:t xml:space="preserve"> </w:t>
      </w:r>
      <w:r>
        <w:t>student</w:t>
      </w:r>
      <w:r>
        <w:rPr>
          <w:spacing w:val="-5"/>
        </w:rPr>
        <w:t xml:space="preserve"> </w:t>
      </w:r>
      <w:r>
        <w:t>can</w:t>
      </w:r>
      <w:r>
        <w:rPr>
          <w:spacing w:val="-6"/>
        </w:rPr>
        <w:t xml:space="preserve"> </w:t>
      </w:r>
      <w:r>
        <w:t>withdraw</w:t>
      </w:r>
      <w:r>
        <w:rPr>
          <w:spacing w:val="-8"/>
        </w:rPr>
        <w:t xml:space="preserve"> </w:t>
      </w:r>
      <w:r>
        <w:t>from</w:t>
      </w:r>
      <w:r>
        <w:rPr>
          <w:spacing w:val="-8"/>
        </w:rPr>
        <w:t xml:space="preserve"> </w:t>
      </w:r>
      <w:r>
        <w:t>only</w:t>
      </w:r>
      <w:r>
        <w:rPr>
          <w:spacing w:val="-4"/>
        </w:rPr>
        <w:t xml:space="preserve"> </w:t>
      </w:r>
      <w:r>
        <w:t>one</w:t>
      </w:r>
      <w:r>
        <w:rPr>
          <w:spacing w:val="-6"/>
        </w:rPr>
        <w:t xml:space="preserve"> </w:t>
      </w:r>
      <w:r>
        <w:t>required</w:t>
      </w:r>
      <w:r>
        <w:rPr>
          <w:spacing w:val="-6"/>
        </w:rPr>
        <w:t xml:space="preserve"> </w:t>
      </w:r>
      <w:r>
        <w:t>course</w:t>
      </w:r>
      <w:r>
        <w:rPr>
          <w:spacing w:val="-6"/>
        </w:rPr>
        <w:t xml:space="preserve"> </w:t>
      </w:r>
      <w:r>
        <w:t>per</w:t>
      </w:r>
      <w:r>
        <w:rPr>
          <w:spacing w:val="-7"/>
        </w:rPr>
        <w:t xml:space="preserve"> </w:t>
      </w:r>
      <w:r>
        <w:t>semester.</w:t>
      </w:r>
      <w:r>
        <w:rPr>
          <w:spacing w:val="-5"/>
        </w:rPr>
        <w:t xml:space="preserve"> </w:t>
      </w:r>
      <w:r>
        <w:t>Students</w:t>
      </w:r>
      <w:r>
        <w:rPr>
          <w:spacing w:val="-6"/>
        </w:rPr>
        <w:t xml:space="preserve"> </w:t>
      </w:r>
      <w:r>
        <w:t>who</w:t>
      </w:r>
      <w:r>
        <w:rPr>
          <w:spacing w:val="-8"/>
        </w:rPr>
        <w:t xml:space="preserve"> </w:t>
      </w:r>
      <w:r>
        <w:t>wish</w:t>
      </w:r>
      <w:r>
        <w:rPr>
          <w:spacing w:val="-8"/>
        </w:rPr>
        <w:t xml:space="preserve"> </w:t>
      </w:r>
      <w:r>
        <w:t>to</w:t>
      </w:r>
      <w:r>
        <w:rPr>
          <w:spacing w:val="-6"/>
        </w:rPr>
        <w:t xml:space="preserve"> </w:t>
      </w:r>
      <w:r>
        <w:t>withdraw</w:t>
      </w:r>
      <w:r>
        <w:rPr>
          <w:spacing w:val="-8"/>
        </w:rPr>
        <w:t xml:space="preserve"> </w:t>
      </w:r>
      <w:r>
        <w:t>from</w:t>
      </w:r>
      <w:r>
        <w:rPr>
          <w:spacing w:val="-6"/>
        </w:rPr>
        <w:t xml:space="preserve"> </w:t>
      </w:r>
      <w:r>
        <w:t>more than</w:t>
      </w:r>
      <w:r>
        <w:rPr>
          <w:spacing w:val="-1"/>
        </w:rPr>
        <w:t xml:space="preserve"> </w:t>
      </w:r>
      <w:r>
        <w:t>one</w:t>
      </w:r>
      <w:r>
        <w:rPr>
          <w:spacing w:val="-3"/>
        </w:rPr>
        <w:t xml:space="preserve"> </w:t>
      </w:r>
      <w:r>
        <w:t>required</w:t>
      </w:r>
      <w:r>
        <w:rPr>
          <w:spacing w:val="-3"/>
        </w:rPr>
        <w:t xml:space="preserve"> </w:t>
      </w:r>
      <w:r>
        <w:t>course</w:t>
      </w:r>
      <w:r>
        <w:rPr>
          <w:spacing w:val="-1"/>
        </w:rPr>
        <w:t xml:space="preserve"> </w:t>
      </w:r>
      <w:r>
        <w:t>in</w:t>
      </w:r>
      <w:r>
        <w:rPr>
          <w:spacing w:val="-1"/>
        </w:rPr>
        <w:t xml:space="preserve"> </w:t>
      </w:r>
      <w:r>
        <w:t>any</w:t>
      </w:r>
      <w:r>
        <w:rPr>
          <w:spacing w:val="-2"/>
        </w:rPr>
        <w:t xml:space="preserve"> </w:t>
      </w:r>
      <w:r>
        <w:t>given</w:t>
      </w:r>
      <w:r>
        <w:rPr>
          <w:spacing w:val="-1"/>
        </w:rPr>
        <w:t xml:space="preserve"> </w:t>
      </w:r>
      <w:r>
        <w:t>semester</w:t>
      </w:r>
      <w:r>
        <w:rPr>
          <w:spacing w:val="-2"/>
        </w:rPr>
        <w:t xml:space="preserve"> </w:t>
      </w:r>
      <w:r>
        <w:t>must</w:t>
      </w:r>
      <w:r>
        <w:rPr>
          <w:spacing w:val="-3"/>
        </w:rPr>
        <w:t xml:space="preserve"> </w:t>
      </w:r>
      <w:r>
        <w:t>petition</w:t>
      </w:r>
      <w:r>
        <w:rPr>
          <w:spacing w:val="-1"/>
        </w:rPr>
        <w:t xml:space="preserve"> </w:t>
      </w:r>
      <w:r>
        <w:t>the</w:t>
      </w:r>
      <w:r>
        <w:rPr>
          <w:spacing w:val="-3"/>
        </w:rPr>
        <w:t xml:space="preserve"> </w:t>
      </w:r>
      <w:r>
        <w:t>appropriate</w:t>
      </w:r>
      <w:r>
        <w:rPr>
          <w:spacing w:val="-3"/>
        </w:rPr>
        <w:t xml:space="preserve"> </w:t>
      </w:r>
      <w:r>
        <w:t>faculty</w:t>
      </w:r>
      <w:r>
        <w:rPr>
          <w:spacing w:val="-2"/>
        </w:rPr>
        <w:t xml:space="preserve"> </w:t>
      </w:r>
      <w:r>
        <w:t>committee</w:t>
      </w:r>
      <w:r>
        <w:rPr>
          <w:spacing w:val="-3"/>
        </w:rPr>
        <w:t xml:space="preserve"> </w:t>
      </w:r>
      <w:r>
        <w:t>for permission to do so.</w:t>
      </w:r>
    </w:p>
    <w:p w14:paraId="57865813" w14:textId="513B6929" w:rsidR="00626EB3" w:rsidRDefault="00322E85">
      <w:pPr>
        <w:pStyle w:val="BodyText"/>
        <w:spacing w:before="151"/>
        <w:ind w:left="519"/>
        <w:jc w:val="both"/>
      </w:pPr>
      <w:r>
        <w:t>Check</w:t>
      </w:r>
      <w:r>
        <w:rPr>
          <w:spacing w:val="-9"/>
        </w:rPr>
        <w:t xml:space="preserve"> </w:t>
      </w:r>
      <w:r>
        <w:t>Withdrawal</w:t>
      </w:r>
      <w:r>
        <w:rPr>
          <w:spacing w:val="-10"/>
        </w:rPr>
        <w:t xml:space="preserve"> </w:t>
      </w:r>
      <w:r>
        <w:t>Information</w:t>
      </w:r>
      <w:r>
        <w:rPr>
          <w:spacing w:val="-10"/>
        </w:rPr>
        <w:t xml:space="preserve"> </w:t>
      </w:r>
      <w:r>
        <w:t>from</w:t>
      </w:r>
      <w:r>
        <w:rPr>
          <w:spacing w:val="-9"/>
        </w:rPr>
        <w:t xml:space="preserve"> </w:t>
      </w:r>
      <w:hyperlink r:id="rId11">
        <w:r>
          <w:rPr>
            <w:color w:val="0562C1"/>
            <w:u w:val="single" w:color="0562C1"/>
          </w:rPr>
          <w:t>undergraduate</w:t>
        </w:r>
      </w:hyperlink>
      <w:r>
        <w:rPr>
          <w:color w:val="0562C1"/>
          <w:spacing w:val="-9"/>
        </w:rPr>
        <w:t xml:space="preserve"> </w:t>
      </w:r>
      <w:r>
        <w:rPr>
          <w:spacing w:val="-2"/>
        </w:rPr>
        <w:t>catalogue.</w:t>
      </w:r>
    </w:p>
    <w:p w14:paraId="57EDA8CB" w14:textId="77777777" w:rsidR="00626EB3" w:rsidRDefault="00322E85">
      <w:pPr>
        <w:pStyle w:val="ListParagraph"/>
        <w:numPr>
          <w:ilvl w:val="0"/>
          <w:numId w:val="1"/>
        </w:numPr>
        <w:tabs>
          <w:tab w:val="left" w:pos="879"/>
        </w:tabs>
        <w:spacing w:before="178" w:line="239" w:lineRule="exact"/>
        <w:ind w:left="879" w:hanging="359"/>
        <w:jc w:val="both"/>
        <w:rPr>
          <w:rFonts w:ascii="Courier New" w:hAnsi="Courier New"/>
          <w:sz w:val="20"/>
        </w:rPr>
      </w:pPr>
      <w:r>
        <w:rPr>
          <w:b/>
          <w:sz w:val="20"/>
        </w:rPr>
        <w:t>Academic</w:t>
      </w:r>
      <w:r>
        <w:rPr>
          <w:b/>
          <w:spacing w:val="-10"/>
          <w:sz w:val="20"/>
        </w:rPr>
        <w:t xml:space="preserve"> </w:t>
      </w:r>
      <w:r>
        <w:rPr>
          <w:b/>
          <w:sz w:val="20"/>
        </w:rPr>
        <w:t>Integrity</w:t>
      </w:r>
      <w:r>
        <w:rPr>
          <w:b/>
          <w:spacing w:val="-10"/>
          <w:sz w:val="20"/>
        </w:rPr>
        <w:t xml:space="preserve"> </w:t>
      </w:r>
      <w:r>
        <w:rPr>
          <w:b/>
          <w:sz w:val="20"/>
        </w:rPr>
        <w:t>(cheating</w:t>
      </w:r>
      <w:r>
        <w:rPr>
          <w:b/>
          <w:spacing w:val="-8"/>
          <w:sz w:val="20"/>
        </w:rPr>
        <w:t xml:space="preserve"> </w:t>
      </w:r>
      <w:r>
        <w:rPr>
          <w:b/>
          <w:sz w:val="20"/>
        </w:rPr>
        <w:t>and</w:t>
      </w:r>
      <w:r>
        <w:rPr>
          <w:b/>
          <w:spacing w:val="-9"/>
          <w:sz w:val="20"/>
        </w:rPr>
        <w:t xml:space="preserve"> </w:t>
      </w:r>
      <w:r>
        <w:rPr>
          <w:b/>
          <w:spacing w:val="-2"/>
          <w:sz w:val="20"/>
        </w:rPr>
        <w:t>plagiarism):</w:t>
      </w:r>
    </w:p>
    <w:p w14:paraId="5371500F" w14:textId="052663D2" w:rsidR="00626EB3" w:rsidRDefault="00322E85" w:rsidP="00970006">
      <w:pPr>
        <w:pStyle w:val="BodyText"/>
        <w:ind w:left="864" w:right="138"/>
        <w:jc w:val="both"/>
      </w:pPr>
      <w:r>
        <w:t>Please</w:t>
      </w:r>
      <w:r>
        <w:rPr>
          <w:spacing w:val="-1"/>
        </w:rPr>
        <w:t xml:space="preserve"> </w:t>
      </w:r>
      <w:r>
        <w:t xml:space="preserve">refer to </w:t>
      </w:r>
      <w:hyperlink r:id="rId12">
        <w:r>
          <w:rPr>
            <w:color w:val="0562C1"/>
            <w:u w:val="single" w:color="0562C1"/>
          </w:rPr>
          <w:t>AUB Student</w:t>
        </w:r>
        <w:r>
          <w:rPr>
            <w:color w:val="0562C1"/>
            <w:spacing w:val="-1"/>
            <w:u w:val="single" w:color="0562C1"/>
          </w:rPr>
          <w:t xml:space="preserve"> </w:t>
        </w:r>
        <w:r>
          <w:rPr>
            <w:color w:val="0562C1"/>
            <w:u w:val="single" w:color="0562C1"/>
          </w:rPr>
          <w:t>Code of</w:t>
        </w:r>
        <w:r>
          <w:rPr>
            <w:color w:val="0562C1"/>
            <w:spacing w:val="-1"/>
            <w:u w:val="single" w:color="0562C1"/>
          </w:rPr>
          <w:t xml:space="preserve"> </w:t>
        </w:r>
        <w:r>
          <w:rPr>
            <w:color w:val="0562C1"/>
            <w:u w:val="single" w:color="0562C1"/>
          </w:rPr>
          <w:t>Conduct</w:t>
        </w:r>
        <w:r>
          <w:t>,</w:t>
        </w:r>
      </w:hyperlink>
      <w:r w:rsidR="00F27F60">
        <w:rPr>
          <w:spacing w:val="-1"/>
        </w:rPr>
        <w:t xml:space="preserve"> </w:t>
      </w:r>
      <w:r>
        <w:t>in</w:t>
      </w:r>
      <w:r>
        <w:rPr>
          <w:spacing w:val="-1"/>
        </w:rPr>
        <w:t xml:space="preserve"> </w:t>
      </w:r>
      <w:r w:rsidR="00BF40B5">
        <w:t>particular S</w:t>
      </w:r>
      <w:r>
        <w:t>ection 1.1</w:t>
      </w:r>
      <w:r w:rsidR="00F27F60">
        <w:t xml:space="preserve"> [</w:t>
      </w:r>
      <w:r w:rsidR="00F27F60" w:rsidRPr="00F27F60">
        <w:t>https://aub.policytech.eu/dotNet/documents/?docid=147&amp;public=true</w:t>
      </w:r>
      <w:r w:rsidR="00F27F60">
        <w:rPr>
          <w:sz w:val="22"/>
        </w:rPr>
        <w:t>]</w:t>
      </w:r>
      <w:r>
        <w:t>, which</w:t>
      </w:r>
      <w:r>
        <w:rPr>
          <w:spacing w:val="-1"/>
        </w:rPr>
        <w:t xml:space="preserve"> </w:t>
      </w:r>
      <w:r>
        <w:t>concerns academic misconduct including cheating, plagiarism, in-class disruption, and dishonesty. Please be aware that misconduct is vigorously prosecuted and that AUB has a zero tolerance policy. Course policy is that credible evidence of cheating will result in course failure.</w:t>
      </w:r>
    </w:p>
    <w:p w14:paraId="5CF0C3E5" w14:textId="77777777" w:rsidR="00CD6990" w:rsidRDefault="00CD6990" w:rsidP="00970006">
      <w:pPr>
        <w:ind w:left="864"/>
        <w:rPr>
          <w:rFonts w:cs="Times New Roman"/>
          <w:iCs/>
          <w:sz w:val="18"/>
          <w:szCs w:val="18"/>
        </w:rPr>
      </w:pPr>
    </w:p>
    <w:p w14:paraId="063C7BAC" w14:textId="380BD74B" w:rsidR="00DF7D1F" w:rsidRPr="00410466" w:rsidRDefault="00DF7D1F" w:rsidP="00970006">
      <w:pPr>
        <w:ind w:left="864"/>
        <w:rPr>
          <w:rFonts w:cs="Times New Roman"/>
          <w:b/>
          <w:iCs/>
          <w:sz w:val="18"/>
          <w:szCs w:val="18"/>
        </w:rPr>
      </w:pPr>
      <w:r w:rsidRPr="00410466">
        <w:rPr>
          <w:rFonts w:cs="Times New Roman"/>
          <w:iCs/>
          <w:sz w:val="18"/>
          <w:szCs w:val="18"/>
        </w:rPr>
        <w:t>In all writing, ideas and words taken from elsewhere should be documented. Failure to credit ideas or material taken from any source constitutes plagiarism</w:t>
      </w:r>
      <w:r w:rsidR="00F14037">
        <w:rPr>
          <w:rFonts w:cs="Times New Roman"/>
          <w:iCs/>
          <w:sz w:val="18"/>
          <w:szCs w:val="18"/>
        </w:rPr>
        <w:t>,</w:t>
      </w:r>
      <w:r w:rsidRPr="00410466">
        <w:rPr>
          <w:rFonts w:cs="Times New Roman"/>
          <w:iCs/>
          <w:sz w:val="18"/>
          <w:szCs w:val="18"/>
        </w:rPr>
        <w:t xml:space="preserve"> which is a violation of the University’s academic regulations and subject to disciplinary action</w:t>
      </w:r>
      <w:r w:rsidR="00AF384D">
        <w:rPr>
          <w:rFonts w:cs="Times New Roman"/>
          <w:iCs/>
          <w:sz w:val="18"/>
          <w:szCs w:val="18"/>
        </w:rPr>
        <w:t>.</w:t>
      </w:r>
      <w:r w:rsidRPr="00410466">
        <w:rPr>
          <w:rFonts w:cs="Times New Roman"/>
          <w:iCs/>
          <w:sz w:val="18"/>
          <w:szCs w:val="18"/>
        </w:rPr>
        <w:t xml:space="preserve"> </w:t>
      </w:r>
      <w:r w:rsidR="00AF384D">
        <w:rPr>
          <w:rFonts w:cs="Times New Roman"/>
          <w:iCs/>
          <w:sz w:val="18"/>
          <w:szCs w:val="18"/>
        </w:rPr>
        <w:t>According to our c</w:t>
      </w:r>
      <w:r w:rsidRPr="00410466">
        <w:rPr>
          <w:rFonts w:cs="Times New Roman"/>
          <w:iCs/>
          <w:sz w:val="18"/>
          <w:szCs w:val="18"/>
        </w:rPr>
        <w:t>ourse policy</w:t>
      </w:r>
      <w:r w:rsidR="00AF384D">
        <w:rPr>
          <w:rFonts w:cs="Times New Roman"/>
          <w:iCs/>
          <w:sz w:val="18"/>
          <w:szCs w:val="18"/>
        </w:rPr>
        <w:t>,</w:t>
      </w:r>
      <w:r w:rsidRPr="00410466">
        <w:rPr>
          <w:rFonts w:cs="Times New Roman"/>
          <w:iCs/>
          <w:sz w:val="18"/>
          <w:szCs w:val="18"/>
        </w:rPr>
        <w:t xml:space="preserve"> evidence of cheating will result in course failure.</w:t>
      </w:r>
    </w:p>
    <w:p w14:paraId="59612EF4" w14:textId="77777777" w:rsidR="00DF7D1F" w:rsidRPr="00410466" w:rsidRDefault="00DF7D1F" w:rsidP="00970006">
      <w:pPr>
        <w:ind w:left="864"/>
        <w:rPr>
          <w:rFonts w:cs="Times New Roman"/>
          <w:b/>
          <w:iCs/>
          <w:sz w:val="18"/>
          <w:szCs w:val="18"/>
        </w:rPr>
      </w:pPr>
    </w:p>
    <w:p w14:paraId="00532CB2" w14:textId="77777777" w:rsidR="00DF7D1F" w:rsidRPr="00410466" w:rsidRDefault="00DF7D1F" w:rsidP="00970006">
      <w:pPr>
        <w:ind w:left="864"/>
        <w:rPr>
          <w:rFonts w:cs="Times New Roman"/>
          <w:iCs/>
          <w:sz w:val="18"/>
          <w:szCs w:val="18"/>
        </w:rPr>
      </w:pPr>
      <w:r w:rsidRPr="00410466">
        <w:rPr>
          <w:rFonts w:cs="Times New Roman"/>
          <w:b/>
          <w:iCs/>
          <w:sz w:val="18"/>
          <w:szCs w:val="18"/>
        </w:rPr>
        <w:t>A</w:t>
      </w:r>
      <w:r w:rsidRPr="00410466">
        <w:rPr>
          <w:rFonts w:cs="Times New Roman"/>
          <w:b/>
          <w:bCs/>
          <w:iCs/>
          <w:sz w:val="18"/>
          <w:szCs w:val="18"/>
        </w:rPr>
        <w:t>ll writing you do for this course must be your own and must be exclusively for this course</w:t>
      </w:r>
      <w:r w:rsidRPr="00410466">
        <w:rPr>
          <w:rFonts w:cs="Times New Roman"/>
          <w:iCs/>
          <w:sz w:val="18"/>
          <w:szCs w:val="18"/>
        </w:rPr>
        <w:t xml:space="preserve">, unless the instructor stipulates differently. Please pay special attention to the quotes, paraphrases, and documentation practices you use in your papers. </w:t>
      </w:r>
    </w:p>
    <w:p w14:paraId="11E66B47" w14:textId="77777777" w:rsidR="00DF7D1F" w:rsidRPr="00410466" w:rsidRDefault="00DF7D1F" w:rsidP="00970006">
      <w:pPr>
        <w:tabs>
          <w:tab w:val="right" w:leader="underscore" w:pos="360"/>
          <w:tab w:val="left" w:pos="540"/>
        </w:tabs>
        <w:ind w:left="864"/>
        <w:rPr>
          <w:rFonts w:cs="Times New Roman"/>
          <w:b/>
          <w:iCs/>
          <w:sz w:val="18"/>
          <w:szCs w:val="18"/>
        </w:rPr>
      </w:pPr>
    </w:p>
    <w:p w14:paraId="4FAE48A1" w14:textId="77777777" w:rsidR="00DF7D1F" w:rsidRPr="00410466" w:rsidRDefault="00DF7D1F" w:rsidP="00970006">
      <w:pPr>
        <w:tabs>
          <w:tab w:val="right" w:leader="underscore" w:pos="360"/>
          <w:tab w:val="left" w:pos="540"/>
        </w:tabs>
        <w:ind w:left="864"/>
        <w:rPr>
          <w:rFonts w:cs="Times New Roman"/>
          <w:i/>
          <w:iCs/>
          <w:sz w:val="18"/>
          <w:szCs w:val="18"/>
        </w:rPr>
      </w:pPr>
      <w:r w:rsidRPr="00410466">
        <w:rPr>
          <w:rFonts w:cs="Times New Roman"/>
          <w:iCs/>
          <w:sz w:val="18"/>
          <w:szCs w:val="18"/>
        </w:rPr>
        <w:t xml:space="preserve">Students in Communication Skills courses are required to apply the following standards to </w:t>
      </w:r>
      <w:r w:rsidRPr="00410466">
        <w:rPr>
          <w:rFonts w:cs="Times New Roman"/>
          <w:b/>
          <w:iCs/>
          <w:sz w:val="18"/>
          <w:szCs w:val="18"/>
        </w:rPr>
        <w:t>all submitted work</w:t>
      </w:r>
      <w:r w:rsidRPr="00410466">
        <w:rPr>
          <w:rFonts w:cs="Times New Roman"/>
          <w:bCs/>
          <w:iCs/>
          <w:sz w:val="18"/>
          <w:szCs w:val="18"/>
        </w:rPr>
        <w:t>:</w:t>
      </w:r>
    </w:p>
    <w:p w14:paraId="6C25156B" w14:textId="77777777" w:rsidR="00DF7D1F" w:rsidRPr="00410466" w:rsidRDefault="00DF7D1F" w:rsidP="00970006">
      <w:pPr>
        <w:pStyle w:val="ListParagraph"/>
        <w:widowControl/>
        <w:numPr>
          <w:ilvl w:val="0"/>
          <w:numId w:val="7"/>
        </w:numPr>
        <w:tabs>
          <w:tab w:val="right" w:leader="underscore" w:pos="360"/>
          <w:tab w:val="left" w:pos="540"/>
        </w:tabs>
        <w:autoSpaceDE/>
        <w:autoSpaceDN/>
        <w:ind w:left="864"/>
        <w:contextualSpacing/>
        <w:rPr>
          <w:rFonts w:cs="Times New Roman"/>
          <w:iCs/>
          <w:sz w:val="18"/>
          <w:szCs w:val="18"/>
        </w:rPr>
      </w:pPr>
      <w:r w:rsidRPr="00410466">
        <w:rPr>
          <w:rFonts w:cs="Times New Roman"/>
          <w:iCs/>
          <w:sz w:val="18"/>
          <w:szCs w:val="18"/>
        </w:rPr>
        <w:t>Documenting all information that is taken from other sources, including books, articles, websites, lectures, interviews, television, radio, etc.</w:t>
      </w:r>
    </w:p>
    <w:p w14:paraId="65B3A07B" w14:textId="77777777" w:rsidR="00DF7D1F" w:rsidRPr="00410466" w:rsidRDefault="00DF7D1F" w:rsidP="00970006">
      <w:pPr>
        <w:pStyle w:val="ListParagraph"/>
        <w:widowControl/>
        <w:numPr>
          <w:ilvl w:val="0"/>
          <w:numId w:val="7"/>
        </w:numPr>
        <w:tabs>
          <w:tab w:val="right" w:leader="underscore" w:pos="360"/>
          <w:tab w:val="left" w:pos="540"/>
        </w:tabs>
        <w:autoSpaceDE/>
        <w:autoSpaceDN/>
        <w:ind w:left="864"/>
        <w:contextualSpacing/>
        <w:rPr>
          <w:rFonts w:cs="Times New Roman"/>
          <w:sz w:val="18"/>
          <w:szCs w:val="18"/>
        </w:rPr>
      </w:pPr>
      <w:r w:rsidRPr="00410466">
        <w:rPr>
          <w:rFonts w:cs="Times New Roman"/>
          <w:iCs/>
          <w:sz w:val="18"/>
          <w:szCs w:val="18"/>
        </w:rPr>
        <w:t>Putting quotation marks around the words that were originally written or spoken by someone other than you.</w:t>
      </w:r>
    </w:p>
    <w:p w14:paraId="37207D34" w14:textId="77777777" w:rsidR="00DF7D1F" w:rsidRPr="00410466" w:rsidRDefault="00DF7D1F" w:rsidP="00970006">
      <w:pPr>
        <w:pStyle w:val="ListParagraph"/>
        <w:widowControl/>
        <w:numPr>
          <w:ilvl w:val="0"/>
          <w:numId w:val="7"/>
        </w:numPr>
        <w:tabs>
          <w:tab w:val="right" w:leader="underscore" w:pos="360"/>
          <w:tab w:val="left" w:pos="540"/>
        </w:tabs>
        <w:autoSpaceDE/>
        <w:autoSpaceDN/>
        <w:ind w:left="864"/>
        <w:contextualSpacing/>
        <w:rPr>
          <w:rFonts w:cs="Times New Roman"/>
          <w:sz w:val="18"/>
          <w:szCs w:val="18"/>
        </w:rPr>
      </w:pPr>
      <w:r w:rsidRPr="00410466">
        <w:rPr>
          <w:rFonts w:cs="Times New Roman"/>
          <w:iCs/>
          <w:sz w:val="18"/>
          <w:szCs w:val="18"/>
        </w:rPr>
        <w:t>Clearly indicating your use of ideas by other authors, even if they are paraphrased (written in your own words) or summarized.</w:t>
      </w:r>
    </w:p>
    <w:p w14:paraId="74700AA8" w14:textId="77777777" w:rsidR="00DF7D1F" w:rsidRPr="00410466" w:rsidRDefault="00DF7D1F" w:rsidP="00970006">
      <w:pPr>
        <w:tabs>
          <w:tab w:val="right" w:leader="underscore" w:pos="360"/>
          <w:tab w:val="left" w:pos="540"/>
        </w:tabs>
        <w:ind w:left="864"/>
        <w:rPr>
          <w:rFonts w:cs="Times New Roman"/>
          <w:sz w:val="18"/>
          <w:szCs w:val="18"/>
        </w:rPr>
      </w:pPr>
    </w:p>
    <w:p w14:paraId="0955B5E9" w14:textId="458F616B" w:rsidR="00DF7D1F" w:rsidRPr="00410466" w:rsidRDefault="00DF7D1F" w:rsidP="00970006">
      <w:pPr>
        <w:tabs>
          <w:tab w:val="right" w:leader="underscore" w:pos="360"/>
          <w:tab w:val="left" w:pos="540"/>
        </w:tabs>
        <w:ind w:left="864"/>
        <w:rPr>
          <w:rFonts w:cs="Times New Roman"/>
          <w:sz w:val="18"/>
          <w:szCs w:val="18"/>
        </w:rPr>
      </w:pPr>
      <w:r w:rsidRPr="00410466">
        <w:rPr>
          <w:rFonts w:cs="Times New Roman"/>
          <w:b/>
          <w:iCs/>
          <w:sz w:val="18"/>
          <w:szCs w:val="18"/>
        </w:rPr>
        <w:t xml:space="preserve"> </w:t>
      </w:r>
      <w:r w:rsidRPr="00410466">
        <w:rPr>
          <w:rFonts w:cs="Times New Roman"/>
          <w:iCs/>
          <w:sz w:val="18"/>
          <w:szCs w:val="18"/>
        </w:rPr>
        <w:t xml:space="preserve">Engaging in any of the following activities constitutes </w:t>
      </w:r>
      <w:r w:rsidRPr="00410466">
        <w:rPr>
          <w:rFonts w:cs="Times New Roman"/>
          <w:b/>
          <w:bCs/>
          <w:iCs/>
          <w:sz w:val="18"/>
          <w:szCs w:val="18"/>
        </w:rPr>
        <w:t>plagiarism</w:t>
      </w:r>
      <w:r w:rsidR="00CD6990" w:rsidRPr="00410466">
        <w:rPr>
          <w:rFonts w:cs="Times New Roman"/>
          <w:iCs/>
          <w:sz w:val="18"/>
          <w:szCs w:val="18"/>
        </w:rPr>
        <w:t xml:space="preserve">, which is a violation of the university’s academic regulations </w:t>
      </w:r>
      <w:r w:rsidR="00CD6990" w:rsidRPr="00410466">
        <w:rPr>
          <w:sz w:val="18"/>
          <w:szCs w:val="18"/>
        </w:rPr>
        <w:t>(https://aub.policytech.eu/dotNet/documents/?docid=147&amp;public=true) and is subject to disciplinary action</w:t>
      </w:r>
      <w:r w:rsidRPr="00410466">
        <w:rPr>
          <w:rFonts w:cs="Times New Roman"/>
          <w:iCs/>
          <w:sz w:val="18"/>
          <w:szCs w:val="18"/>
        </w:rPr>
        <w:t>:</w:t>
      </w:r>
    </w:p>
    <w:p w14:paraId="38306E42" w14:textId="77777777" w:rsidR="00DF7D1F" w:rsidRPr="00AA39F0" w:rsidRDefault="00DF7D1F" w:rsidP="00970006">
      <w:pPr>
        <w:tabs>
          <w:tab w:val="right" w:leader="underscore" w:pos="360"/>
          <w:tab w:val="left" w:pos="540"/>
        </w:tabs>
        <w:ind w:left="864" w:hanging="540"/>
        <w:rPr>
          <w:rFonts w:cs="Times New Roman"/>
          <w:iCs/>
          <w:sz w:val="18"/>
          <w:szCs w:val="18"/>
        </w:rPr>
      </w:pPr>
    </w:p>
    <w:p w14:paraId="35029FD0" w14:textId="77777777" w:rsidR="00DF7D1F" w:rsidRPr="00AA39F0" w:rsidRDefault="00DF7D1F" w:rsidP="00970006">
      <w:pPr>
        <w:pStyle w:val="ListParagraph"/>
        <w:widowControl/>
        <w:numPr>
          <w:ilvl w:val="0"/>
          <w:numId w:val="6"/>
        </w:numPr>
        <w:tabs>
          <w:tab w:val="right" w:leader="underscore" w:pos="360"/>
        </w:tabs>
        <w:autoSpaceDE/>
        <w:autoSpaceDN/>
        <w:ind w:left="864"/>
        <w:contextualSpacing/>
        <w:rPr>
          <w:rFonts w:cs="Times New Roman"/>
          <w:iCs/>
          <w:sz w:val="18"/>
          <w:szCs w:val="18"/>
        </w:rPr>
      </w:pPr>
      <w:r w:rsidRPr="00AA39F0">
        <w:rPr>
          <w:rFonts w:cs="Times New Roman"/>
          <w:iCs/>
          <w:sz w:val="18"/>
          <w:szCs w:val="18"/>
        </w:rPr>
        <w:t xml:space="preserve">Submitting a paper written by another student </w:t>
      </w:r>
    </w:p>
    <w:p w14:paraId="40B9AD21" w14:textId="77777777" w:rsidR="00DF7D1F" w:rsidRPr="00AA39F0" w:rsidRDefault="00DF7D1F" w:rsidP="00970006">
      <w:pPr>
        <w:pStyle w:val="ListParagraph"/>
        <w:widowControl/>
        <w:numPr>
          <w:ilvl w:val="0"/>
          <w:numId w:val="6"/>
        </w:numPr>
        <w:tabs>
          <w:tab w:val="right" w:leader="underscore" w:pos="360"/>
        </w:tabs>
        <w:autoSpaceDE/>
        <w:autoSpaceDN/>
        <w:ind w:left="864"/>
        <w:contextualSpacing/>
        <w:rPr>
          <w:rFonts w:cs="Times New Roman"/>
          <w:iCs/>
          <w:sz w:val="18"/>
          <w:szCs w:val="18"/>
        </w:rPr>
      </w:pPr>
      <w:r w:rsidRPr="00AA39F0">
        <w:rPr>
          <w:rFonts w:cs="Times New Roman"/>
          <w:iCs/>
          <w:sz w:val="18"/>
          <w:szCs w:val="18"/>
        </w:rPr>
        <w:t>Requesting or paying someone to complete an assignment for you</w:t>
      </w:r>
    </w:p>
    <w:p w14:paraId="2E33982A" w14:textId="05011278" w:rsidR="00DF7D1F" w:rsidRPr="007E005C" w:rsidRDefault="00DF7D1F" w:rsidP="00970006">
      <w:pPr>
        <w:pStyle w:val="ListParagraph"/>
        <w:widowControl/>
        <w:numPr>
          <w:ilvl w:val="0"/>
          <w:numId w:val="6"/>
        </w:numPr>
        <w:tabs>
          <w:tab w:val="right" w:leader="underscore" w:pos="360"/>
        </w:tabs>
        <w:autoSpaceDE/>
        <w:autoSpaceDN/>
        <w:ind w:left="864"/>
        <w:contextualSpacing/>
        <w:rPr>
          <w:rFonts w:cs="Times New Roman"/>
          <w:iCs/>
          <w:sz w:val="18"/>
          <w:szCs w:val="18"/>
          <w:highlight w:val="yellow"/>
        </w:rPr>
      </w:pPr>
      <w:r w:rsidRPr="00AA39F0">
        <w:rPr>
          <w:rFonts w:cs="Times New Roman"/>
          <w:iCs/>
          <w:sz w:val="18"/>
          <w:szCs w:val="18"/>
        </w:rPr>
        <w:t>Taking material from secondary sources without proper documentation</w:t>
      </w:r>
      <w:r w:rsidR="007E005C">
        <w:rPr>
          <w:rFonts w:cs="Times New Roman"/>
          <w:iCs/>
          <w:sz w:val="18"/>
          <w:szCs w:val="18"/>
        </w:rPr>
        <w:t xml:space="preserve"> </w:t>
      </w:r>
      <w:r w:rsidR="007E005C" w:rsidRPr="007E005C">
        <w:rPr>
          <w:rFonts w:cs="Times New Roman"/>
          <w:iCs/>
          <w:sz w:val="18"/>
          <w:szCs w:val="18"/>
          <w:highlight w:val="yellow"/>
        </w:rPr>
        <w:t>INCLUDING AI</w:t>
      </w:r>
    </w:p>
    <w:p w14:paraId="0C61608C" w14:textId="77777777" w:rsidR="00DF7D1F" w:rsidRPr="00AA39F0" w:rsidRDefault="00DF7D1F" w:rsidP="00970006">
      <w:pPr>
        <w:widowControl/>
        <w:numPr>
          <w:ilvl w:val="0"/>
          <w:numId w:val="6"/>
        </w:numPr>
        <w:autoSpaceDE/>
        <w:autoSpaceDN/>
        <w:ind w:left="864"/>
        <w:rPr>
          <w:rFonts w:cs="Times New Roman"/>
          <w:iCs/>
          <w:sz w:val="18"/>
          <w:szCs w:val="18"/>
        </w:rPr>
      </w:pPr>
      <w:r w:rsidRPr="00AA39F0">
        <w:rPr>
          <w:rFonts w:cs="Times New Roman"/>
          <w:iCs/>
          <w:sz w:val="18"/>
          <w:szCs w:val="18"/>
        </w:rPr>
        <w:t>Copying, word for word, someone else’s writing without putting that passage in quotation marks and identifying the source</w:t>
      </w:r>
    </w:p>
    <w:p w14:paraId="0EC193CF" w14:textId="77777777" w:rsidR="00DF7D1F" w:rsidRPr="00AA39F0" w:rsidRDefault="00DF7D1F" w:rsidP="00970006">
      <w:pPr>
        <w:widowControl/>
        <w:numPr>
          <w:ilvl w:val="0"/>
          <w:numId w:val="6"/>
        </w:numPr>
        <w:autoSpaceDE/>
        <w:autoSpaceDN/>
        <w:ind w:left="864"/>
        <w:rPr>
          <w:rFonts w:cs="Times New Roman"/>
          <w:iCs/>
          <w:sz w:val="18"/>
          <w:szCs w:val="18"/>
        </w:rPr>
      </w:pPr>
      <w:r w:rsidRPr="00AA39F0">
        <w:rPr>
          <w:rFonts w:cs="Times New Roman"/>
          <w:iCs/>
          <w:sz w:val="18"/>
          <w:szCs w:val="18"/>
        </w:rPr>
        <w:t>Taking someone else’s writing, changing some of the words, and not identifying the source</w:t>
      </w:r>
    </w:p>
    <w:p w14:paraId="33502179" w14:textId="77777777" w:rsidR="00DF7D1F" w:rsidRPr="00AA39F0" w:rsidRDefault="00DF7D1F" w:rsidP="00970006">
      <w:pPr>
        <w:widowControl/>
        <w:numPr>
          <w:ilvl w:val="0"/>
          <w:numId w:val="6"/>
        </w:numPr>
        <w:autoSpaceDE/>
        <w:autoSpaceDN/>
        <w:ind w:left="864"/>
        <w:rPr>
          <w:rFonts w:cs="Times New Roman"/>
          <w:iCs/>
          <w:sz w:val="18"/>
          <w:szCs w:val="18"/>
        </w:rPr>
      </w:pPr>
      <w:r w:rsidRPr="00AA39F0">
        <w:rPr>
          <w:rFonts w:cs="Times New Roman"/>
          <w:iCs/>
          <w:sz w:val="18"/>
          <w:szCs w:val="18"/>
        </w:rPr>
        <w:t>Taking someone else’s ideas or organization of ideas, putting them into your own words, and not identifying the source</w:t>
      </w:r>
    </w:p>
    <w:p w14:paraId="2420FE6B" w14:textId="30EA4B3D" w:rsidR="00DF7D1F" w:rsidRPr="00AA39F0" w:rsidRDefault="00DF7D1F" w:rsidP="00970006">
      <w:pPr>
        <w:widowControl/>
        <w:numPr>
          <w:ilvl w:val="0"/>
          <w:numId w:val="6"/>
        </w:numPr>
        <w:autoSpaceDE/>
        <w:autoSpaceDN/>
        <w:ind w:left="864"/>
        <w:rPr>
          <w:rFonts w:cs="Times New Roman"/>
          <w:iCs/>
          <w:sz w:val="18"/>
          <w:szCs w:val="18"/>
        </w:rPr>
      </w:pPr>
      <w:r w:rsidRPr="00AA39F0">
        <w:rPr>
          <w:rFonts w:cs="Times New Roman"/>
          <w:iCs/>
          <w:sz w:val="18"/>
          <w:szCs w:val="18"/>
        </w:rPr>
        <w:t>Having someone else change your writing – a tutor, friend, or relative, for instance – and creating the impression that this writing is your own work</w:t>
      </w:r>
    </w:p>
    <w:p w14:paraId="20CD1216" w14:textId="2755392E" w:rsidR="00DF7D1F" w:rsidRPr="00AA39F0" w:rsidRDefault="00DF7D1F" w:rsidP="00970006">
      <w:pPr>
        <w:widowControl/>
        <w:numPr>
          <w:ilvl w:val="0"/>
          <w:numId w:val="6"/>
        </w:numPr>
        <w:autoSpaceDE/>
        <w:autoSpaceDN/>
        <w:ind w:left="864"/>
        <w:rPr>
          <w:rFonts w:cs="Times New Roman"/>
          <w:iCs/>
          <w:sz w:val="18"/>
          <w:szCs w:val="18"/>
        </w:rPr>
      </w:pPr>
      <w:r w:rsidRPr="00AA39F0">
        <w:rPr>
          <w:rFonts w:cs="Times New Roman"/>
          <w:iCs/>
          <w:sz w:val="18"/>
          <w:szCs w:val="18"/>
        </w:rPr>
        <w:t>Purchasing or downloading papers or passages from the Web</w:t>
      </w:r>
    </w:p>
    <w:p w14:paraId="763B86D8" w14:textId="0B7F6145" w:rsidR="00DF7D1F" w:rsidRPr="00AA39F0" w:rsidRDefault="00DF7D1F" w:rsidP="00970006">
      <w:pPr>
        <w:widowControl/>
        <w:numPr>
          <w:ilvl w:val="0"/>
          <w:numId w:val="6"/>
        </w:numPr>
        <w:autoSpaceDE/>
        <w:autoSpaceDN/>
        <w:ind w:left="864"/>
        <w:rPr>
          <w:rFonts w:cs="Times New Roman"/>
          <w:sz w:val="18"/>
          <w:szCs w:val="18"/>
        </w:rPr>
      </w:pPr>
      <w:r w:rsidRPr="00AA39F0">
        <w:rPr>
          <w:rFonts w:cs="Times New Roman"/>
          <w:iCs/>
          <w:sz w:val="18"/>
          <w:szCs w:val="18"/>
        </w:rPr>
        <w:t xml:space="preserve">Using </w:t>
      </w:r>
      <w:r w:rsidRPr="00AA39F0">
        <w:rPr>
          <w:rFonts w:cs="Times New Roman"/>
          <w:b/>
          <w:iCs/>
          <w:sz w:val="18"/>
          <w:szCs w:val="18"/>
        </w:rPr>
        <w:t>facts, data, graphs, charts, photographs, or other information</w:t>
      </w:r>
      <w:r w:rsidRPr="00AA39F0">
        <w:rPr>
          <w:rFonts w:cs="Times New Roman"/>
          <w:iCs/>
          <w:sz w:val="18"/>
          <w:szCs w:val="18"/>
        </w:rPr>
        <w:t xml:space="preserve"> without acknowledging the source with a footnote, caption, or bibliography entry. Borrowed facts or information obtained in one’s research (whether by means of AI or otherwise) or reading must be acknowledged unless they are “common knowledge.” Students should check with their teachers regarding what can be viewed as “common knowledge” within a specific field or assignment, but often the student will have to make the final judgment. When in doubt, footnotes or references should be used</w:t>
      </w:r>
    </w:p>
    <w:p w14:paraId="64B0F6CA" w14:textId="30C35974" w:rsidR="00DF7D1F" w:rsidRPr="00AA39F0" w:rsidRDefault="00DF7D1F" w:rsidP="00970006">
      <w:pPr>
        <w:widowControl/>
        <w:numPr>
          <w:ilvl w:val="0"/>
          <w:numId w:val="6"/>
        </w:numPr>
        <w:autoSpaceDE/>
        <w:autoSpaceDN/>
        <w:ind w:left="864"/>
        <w:rPr>
          <w:rFonts w:cs="Times New Roman"/>
          <w:sz w:val="18"/>
          <w:szCs w:val="18"/>
        </w:rPr>
      </w:pPr>
      <w:bookmarkStart w:id="8" w:name="_Hlk49337803"/>
      <w:r w:rsidRPr="00AA39F0">
        <w:rPr>
          <w:rFonts w:cs="Times New Roman"/>
          <w:iCs/>
          <w:sz w:val="18"/>
          <w:szCs w:val="18"/>
        </w:rPr>
        <w:t>Submitting work that you previously submitted in another course and presenting it as if written specially for this course</w:t>
      </w:r>
    </w:p>
    <w:bookmarkEnd w:id="8"/>
    <w:p w14:paraId="4C87C9CB" w14:textId="77777777" w:rsidR="00DF7D1F" w:rsidRPr="00607232" w:rsidRDefault="00DF7D1F" w:rsidP="00410466">
      <w:pPr>
        <w:rPr>
          <w:rFonts w:cs="Times New Roman"/>
          <w:b/>
          <w:iCs/>
        </w:rPr>
      </w:pPr>
    </w:p>
    <w:p w14:paraId="52C2BB54" w14:textId="710C08CF" w:rsidR="00DF7D1F" w:rsidRPr="006B4ED0" w:rsidRDefault="00DF7D1F" w:rsidP="00970006">
      <w:pPr>
        <w:pStyle w:val="BodyText"/>
        <w:ind w:left="864" w:right="138"/>
        <w:jc w:val="both"/>
      </w:pPr>
      <w:r w:rsidRPr="006B4ED0">
        <w:rPr>
          <w:rFonts w:cs="Times New Roman"/>
          <w:b/>
          <w:bCs/>
        </w:rPr>
        <w:t>Turnitin:</w:t>
      </w:r>
      <w:r w:rsidRPr="006B4ED0">
        <w:rPr>
          <w:rFonts w:cs="Times New Roman"/>
        </w:rPr>
        <w:t xml:space="preserve"> </w:t>
      </w:r>
      <w:r w:rsidRPr="006B4ED0">
        <w:rPr>
          <w:rFonts w:cs="Times New Roman"/>
          <w:iCs/>
        </w:rPr>
        <w:t xml:space="preserve">Turnitin is an online text-matching tool accessible via Moodle that many faculty at AUB use. Once your work is uploaded, it will be compared with an extensive database of student and publicly accessible writing. When you upload an assignment to Moodle, your assignment may be also automatically scanned through Turnitin. If your instructor has authorized Turnitin to scan the assignment </w:t>
      </w:r>
      <w:r w:rsidR="003D27AC">
        <w:rPr>
          <w:rFonts w:cs="Times New Roman"/>
          <w:iCs/>
        </w:rPr>
        <w:t xml:space="preserve">on </w:t>
      </w:r>
      <w:r w:rsidRPr="006B4ED0">
        <w:rPr>
          <w:rFonts w:cs="Times New Roman"/>
          <w:iCs/>
        </w:rPr>
        <w:t>Moodle, you must comply or risk losing credit for the assignment. If you have questions about how the software works or how the Turnitin report will be (or has been) used, please ask your instructor.</w:t>
      </w:r>
    </w:p>
    <w:p w14:paraId="3D1920E6" w14:textId="77777777" w:rsidR="00626EB3" w:rsidRDefault="00322E85">
      <w:pPr>
        <w:pStyle w:val="ListParagraph"/>
        <w:numPr>
          <w:ilvl w:val="0"/>
          <w:numId w:val="1"/>
        </w:numPr>
        <w:tabs>
          <w:tab w:val="left" w:pos="879"/>
        </w:tabs>
        <w:spacing w:before="224" w:line="235" w:lineRule="auto"/>
        <w:ind w:right="138" w:firstLine="0"/>
        <w:rPr>
          <w:rFonts w:ascii="Courier New" w:hAnsi="Courier New"/>
          <w:sz w:val="20"/>
        </w:rPr>
      </w:pPr>
      <w:r>
        <w:rPr>
          <w:b/>
          <w:sz w:val="20"/>
        </w:rPr>
        <w:t xml:space="preserve">Accessibility Statement to Acknowledge the Unique Learning Needs of Students with Disabilities: </w:t>
      </w:r>
      <w:r>
        <w:rPr>
          <w:sz w:val="20"/>
        </w:rPr>
        <w:t>AUB</w:t>
      </w:r>
      <w:r>
        <w:rPr>
          <w:spacing w:val="-2"/>
          <w:sz w:val="20"/>
        </w:rPr>
        <w:t xml:space="preserve"> </w:t>
      </w:r>
      <w:r>
        <w:rPr>
          <w:sz w:val="20"/>
        </w:rPr>
        <w:t>strives to</w:t>
      </w:r>
      <w:r>
        <w:rPr>
          <w:spacing w:val="-2"/>
          <w:sz w:val="20"/>
        </w:rPr>
        <w:t xml:space="preserve"> </w:t>
      </w:r>
      <w:r>
        <w:rPr>
          <w:sz w:val="20"/>
        </w:rPr>
        <w:t>make learning</w:t>
      </w:r>
      <w:r>
        <w:rPr>
          <w:spacing w:val="-2"/>
          <w:sz w:val="20"/>
        </w:rPr>
        <w:t xml:space="preserve"> </w:t>
      </w:r>
      <w:r>
        <w:rPr>
          <w:sz w:val="20"/>
        </w:rPr>
        <w:t>experiences as accessible as possible.</w:t>
      </w:r>
      <w:r>
        <w:rPr>
          <w:spacing w:val="-2"/>
          <w:sz w:val="20"/>
        </w:rPr>
        <w:t xml:space="preserve"> </w:t>
      </w:r>
      <w:r>
        <w:rPr>
          <w:sz w:val="20"/>
        </w:rPr>
        <w:t>If</w:t>
      </w:r>
      <w:r>
        <w:rPr>
          <w:spacing w:val="-2"/>
          <w:sz w:val="20"/>
        </w:rPr>
        <w:t xml:space="preserve"> </w:t>
      </w:r>
      <w:r>
        <w:rPr>
          <w:sz w:val="20"/>
        </w:rPr>
        <w:t>you</w:t>
      </w:r>
      <w:r>
        <w:rPr>
          <w:spacing w:val="-2"/>
          <w:sz w:val="20"/>
        </w:rPr>
        <w:t xml:space="preserve"> </w:t>
      </w:r>
      <w:r>
        <w:rPr>
          <w:sz w:val="20"/>
        </w:rPr>
        <w:t>anticipate or</w:t>
      </w:r>
      <w:r>
        <w:rPr>
          <w:spacing w:val="-1"/>
          <w:sz w:val="20"/>
        </w:rPr>
        <w:t xml:space="preserve"> </w:t>
      </w:r>
      <w:r>
        <w:rPr>
          <w:sz w:val="20"/>
        </w:rPr>
        <w:t>experience</w:t>
      </w:r>
      <w:r>
        <w:rPr>
          <w:spacing w:val="-2"/>
          <w:sz w:val="20"/>
        </w:rPr>
        <w:t xml:space="preserve"> </w:t>
      </w:r>
      <w:r>
        <w:rPr>
          <w:sz w:val="20"/>
        </w:rPr>
        <w:t>academic barriers</w:t>
      </w:r>
      <w:r>
        <w:rPr>
          <w:spacing w:val="-4"/>
          <w:sz w:val="20"/>
        </w:rPr>
        <w:t xml:space="preserve"> </w:t>
      </w:r>
      <w:r>
        <w:rPr>
          <w:sz w:val="20"/>
        </w:rPr>
        <w:t>due</w:t>
      </w:r>
      <w:r>
        <w:rPr>
          <w:spacing w:val="-5"/>
          <w:sz w:val="20"/>
        </w:rPr>
        <w:t xml:space="preserve"> </w:t>
      </w:r>
      <w:r>
        <w:rPr>
          <w:sz w:val="20"/>
        </w:rPr>
        <w:t>to</w:t>
      </w:r>
      <w:r>
        <w:rPr>
          <w:spacing w:val="-3"/>
          <w:sz w:val="20"/>
        </w:rPr>
        <w:t xml:space="preserve"> </w:t>
      </w:r>
      <w:r>
        <w:rPr>
          <w:sz w:val="20"/>
        </w:rPr>
        <w:t>a</w:t>
      </w:r>
      <w:r>
        <w:rPr>
          <w:spacing w:val="-5"/>
          <w:sz w:val="20"/>
        </w:rPr>
        <w:t xml:space="preserve"> </w:t>
      </w:r>
      <w:r>
        <w:rPr>
          <w:sz w:val="20"/>
        </w:rPr>
        <w:t>diagnosed</w:t>
      </w:r>
      <w:r>
        <w:rPr>
          <w:spacing w:val="-3"/>
          <w:sz w:val="20"/>
        </w:rPr>
        <w:t xml:space="preserve"> </w:t>
      </w:r>
      <w:r>
        <w:rPr>
          <w:sz w:val="20"/>
        </w:rPr>
        <w:t>disability</w:t>
      </w:r>
      <w:r>
        <w:rPr>
          <w:spacing w:val="-4"/>
          <w:sz w:val="20"/>
        </w:rPr>
        <w:t xml:space="preserve"> </w:t>
      </w:r>
      <w:r>
        <w:rPr>
          <w:sz w:val="20"/>
        </w:rPr>
        <w:t>(including</w:t>
      </w:r>
      <w:r>
        <w:rPr>
          <w:spacing w:val="-5"/>
          <w:sz w:val="20"/>
        </w:rPr>
        <w:t xml:space="preserve"> </w:t>
      </w:r>
      <w:r>
        <w:rPr>
          <w:sz w:val="20"/>
        </w:rPr>
        <w:t>learning</w:t>
      </w:r>
      <w:r>
        <w:rPr>
          <w:spacing w:val="-5"/>
          <w:sz w:val="20"/>
        </w:rPr>
        <w:t xml:space="preserve"> </w:t>
      </w:r>
      <w:r>
        <w:rPr>
          <w:sz w:val="20"/>
        </w:rPr>
        <w:t>disability,</w:t>
      </w:r>
      <w:r>
        <w:rPr>
          <w:spacing w:val="-5"/>
          <w:sz w:val="20"/>
        </w:rPr>
        <w:t xml:space="preserve"> </w:t>
      </w:r>
      <w:r>
        <w:rPr>
          <w:sz w:val="20"/>
        </w:rPr>
        <w:t>mental</w:t>
      </w:r>
      <w:r>
        <w:rPr>
          <w:spacing w:val="-5"/>
          <w:sz w:val="20"/>
        </w:rPr>
        <w:t xml:space="preserve"> </w:t>
      </w:r>
      <w:r>
        <w:rPr>
          <w:sz w:val="20"/>
        </w:rPr>
        <w:t>health,</w:t>
      </w:r>
      <w:r>
        <w:rPr>
          <w:spacing w:val="-5"/>
          <w:sz w:val="20"/>
        </w:rPr>
        <w:t xml:space="preserve"> </w:t>
      </w:r>
      <w:r>
        <w:rPr>
          <w:sz w:val="20"/>
        </w:rPr>
        <w:t>chronic</w:t>
      </w:r>
      <w:r>
        <w:rPr>
          <w:spacing w:val="-4"/>
          <w:sz w:val="20"/>
        </w:rPr>
        <w:t xml:space="preserve"> </w:t>
      </w:r>
      <w:r>
        <w:rPr>
          <w:sz w:val="20"/>
        </w:rPr>
        <w:t>or</w:t>
      </w:r>
      <w:r>
        <w:rPr>
          <w:spacing w:val="-4"/>
          <w:sz w:val="20"/>
        </w:rPr>
        <w:t xml:space="preserve"> </w:t>
      </w:r>
      <w:r>
        <w:rPr>
          <w:sz w:val="20"/>
        </w:rPr>
        <w:t>temporary</w:t>
      </w:r>
      <w:r>
        <w:rPr>
          <w:spacing w:val="-4"/>
          <w:sz w:val="20"/>
        </w:rPr>
        <w:t xml:space="preserve"> </w:t>
      </w:r>
      <w:r>
        <w:rPr>
          <w:sz w:val="20"/>
        </w:rPr>
        <w:t>medical conditions),</w:t>
      </w:r>
      <w:r>
        <w:rPr>
          <w:spacing w:val="28"/>
          <w:sz w:val="20"/>
        </w:rPr>
        <w:t xml:space="preserve"> </w:t>
      </w:r>
      <w:r>
        <w:rPr>
          <w:sz w:val="20"/>
        </w:rPr>
        <w:t>please</w:t>
      </w:r>
      <w:r>
        <w:rPr>
          <w:spacing w:val="27"/>
          <w:sz w:val="20"/>
        </w:rPr>
        <w:t xml:space="preserve"> </w:t>
      </w:r>
      <w:r>
        <w:rPr>
          <w:sz w:val="20"/>
        </w:rPr>
        <w:t>contact</w:t>
      </w:r>
      <w:r>
        <w:rPr>
          <w:spacing w:val="28"/>
          <w:sz w:val="20"/>
        </w:rPr>
        <w:t xml:space="preserve"> </w:t>
      </w:r>
      <w:r>
        <w:rPr>
          <w:sz w:val="20"/>
        </w:rPr>
        <w:t>the</w:t>
      </w:r>
      <w:r>
        <w:rPr>
          <w:spacing w:val="27"/>
          <w:sz w:val="20"/>
        </w:rPr>
        <w:t xml:space="preserve"> </w:t>
      </w:r>
      <w:hyperlink r:id="rId13">
        <w:r>
          <w:rPr>
            <w:color w:val="0562C1"/>
            <w:sz w:val="20"/>
            <w:u w:val="single" w:color="0562C1"/>
          </w:rPr>
          <w:t>Accessible</w:t>
        </w:r>
        <w:r>
          <w:rPr>
            <w:color w:val="0562C1"/>
            <w:spacing w:val="30"/>
            <w:sz w:val="20"/>
            <w:u w:val="single" w:color="0562C1"/>
          </w:rPr>
          <w:t xml:space="preserve"> </w:t>
        </w:r>
        <w:r>
          <w:rPr>
            <w:color w:val="0562C1"/>
            <w:sz w:val="20"/>
            <w:u w:val="single" w:color="0562C1"/>
          </w:rPr>
          <w:t>Education</w:t>
        </w:r>
        <w:r>
          <w:rPr>
            <w:color w:val="0562C1"/>
            <w:spacing w:val="30"/>
            <w:sz w:val="20"/>
            <w:u w:val="single" w:color="0562C1"/>
          </w:rPr>
          <w:t xml:space="preserve"> </w:t>
        </w:r>
        <w:r>
          <w:rPr>
            <w:color w:val="0562C1"/>
            <w:sz w:val="20"/>
            <w:u w:val="single" w:color="0562C1"/>
          </w:rPr>
          <w:t>Office</w:t>
        </w:r>
      </w:hyperlink>
      <w:r>
        <w:rPr>
          <w:color w:val="0562C1"/>
          <w:spacing w:val="27"/>
          <w:sz w:val="20"/>
        </w:rPr>
        <w:t xml:space="preserve"> </w:t>
      </w:r>
      <w:r>
        <w:rPr>
          <w:sz w:val="20"/>
        </w:rPr>
        <w:t>as</w:t>
      </w:r>
      <w:r>
        <w:rPr>
          <w:spacing w:val="29"/>
          <w:sz w:val="20"/>
        </w:rPr>
        <w:t xml:space="preserve"> </w:t>
      </w:r>
      <w:r>
        <w:rPr>
          <w:sz w:val="20"/>
        </w:rPr>
        <w:t>soon</w:t>
      </w:r>
      <w:r>
        <w:rPr>
          <w:spacing w:val="30"/>
          <w:sz w:val="20"/>
        </w:rPr>
        <w:t xml:space="preserve"> </w:t>
      </w:r>
      <w:r>
        <w:rPr>
          <w:sz w:val="20"/>
        </w:rPr>
        <w:t>as</w:t>
      </w:r>
      <w:r>
        <w:rPr>
          <w:spacing w:val="29"/>
          <w:sz w:val="20"/>
        </w:rPr>
        <w:t xml:space="preserve"> </w:t>
      </w:r>
      <w:r>
        <w:rPr>
          <w:sz w:val="20"/>
        </w:rPr>
        <w:t>possible</w:t>
      </w:r>
      <w:r>
        <w:rPr>
          <w:spacing w:val="27"/>
          <w:sz w:val="20"/>
        </w:rPr>
        <w:t xml:space="preserve"> </w:t>
      </w:r>
      <w:r>
        <w:rPr>
          <w:sz w:val="20"/>
        </w:rPr>
        <w:t>in</w:t>
      </w:r>
      <w:r>
        <w:rPr>
          <w:spacing w:val="30"/>
          <w:sz w:val="20"/>
        </w:rPr>
        <w:t xml:space="preserve"> </w:t>
      </w:r>
      <w:r>
        <w:rPr>
          <w:sz w:val="20"/>
        </w:rPr>
        <w:t>order</w:t>
      </w:r>
      <w:r>
        <w:rPr>
          <w:spacing w:val="29"/>
          <w:sz w:val="20"/>
        </w:rPr>
        <w:t xml:space="preserve"> </w:t>
      </w:r>
      <w:r>
        <w:rPr>
          <w:sz w:val="20"/>
        </w:rPr>
        <w:t>to</w:t>
      </w:r>
      <w:r>
        <w:rPr>
          <w:spacing w:val="30"/>
          <w:sz w:val="20"/>
        </w:rPr>
        <w:t xml:space="preserve"> </w:t>
      </w:r>
      <w:r>
        <w:rPr>
          <w:sz w:val="20"/>
        </w:rPr>
        <w:t>help</w:t>
      </w:r>
      <w:r>
        <w:rPr>
          <w:spacing w:val="27"/>
          <w:sz w:val="20"/>
        </w:rPr>
        <w:t xml:space="preserve"> </w:t>
      </w:r>
      <w:r>
        <w:rPr>
          <w:sz w:val="20"/>
        </w:rPr>
        <w:t>establish reasonable</w:t>
      </w:r>
      <w:r>
        <w:rPr>
          <w:spacing w:val="40"/>
          <w:sz w:val="20"/>
        </w:rPr>
        <w:t xml:space="preserve"> </w:t>
      </w:r>
      <w:r>
        <w:rPr>
          <w:sz w:val="20"/>
        </w:rPr>
        <w:t>accommodations</w:t>
      </w:r>
      <w:r>
        <w:rPr>
          <w:spacing w:val="40"/>
          <w:sz w:val="20"/>
        </w:rPr>
        <w:t xml:space="preserve"> </w:t>
      </w:r>
      <w:r>
        <w:rPr>
          <w:sz w:val="20"/>
        </w:rPr>
        <w:t>and</w:t>
      </w:r>
      <w:r>
        <w:rPr>
          <w:spacing w:val="40"/>
          <w:sz w:val="20"/>
        </w:rPr>
        <w:t xml:space="preserve"> </w:t>
      </w:r>
      <w:r>
        <w:rPr>
          <w:sz w:val="20"/>
        </w:rPr>
        <w:t>facilitate</w:t>
      </w:r>
      <w:r>
        <w:rPr>
          <w:spacing w:val="40"/>
          <w:sz w:val="20"/>
        </w:rPr>
        <w:t xml:space="preserve"> </w:t>
      </w:r>
      <w:r>
        <w:rPr>
          <w:sz w:val="20"/>
        </w:rPr>
        <w:t>a</w:t>
      </w:r>
      <w:r>
        <w:rPr>
          <w:spacing w:val="40"/>
          <w:sz w:val="20"/>
        </w:rPr>
        <w:t xml:space="preserve"> </w:t>
      </w:r>
      <w:r>
        <w:rPr>
          <w:sz w:val="20"/>
        </w:rPr>
        <w:t>smooth</w:t>
      </w:r>
      <w:r>
        <w:rPr>
          <w:spacing w:val="40"/>
          <w:sz w:val="20"/>
        </w:rPr>
        <w:t xml:space="preserve"> </w:t>
      </w:r>
      <w:r>
        <w:rPr>
          <w:sz w:val="20"/>
        </w:rPr>
        <w:t>learning</w:t>
      </w:r>
      <w:r>
        <w:rPr>
          <w:spacing w:val="40"/>
          <w:sz w:val="20"/>
        </w:rPr>
        <w:t xml:space="preserve"> </w:t>
      </w:r>
      <w:r>
        <w:rPr>
          <w:sz w:val="20"/>
        </w:rPr>
        <w:t>process:</w:t>
      </w:r>
      <w:r>
        <w:rPr>
          <w:spacing w:val="40"/>
          <w:sz w:val="20"/>
        </w:rPr>
        <w:t xml:space="preserve"> </w:t>
      </w:r>
      <w:hyperlink r:id="rId14">
        <w:r>
          <w:rPr>
            <w:color w:val="0562C1"/>
            <w:sz w:val="20"/>
            <w:u w:val="single" w:color="0562C1"/>
          </w:rPr>
          <w:t>accessibility@aub.edu.lb</w:t>
        </w:r>
        <w:r>
          <w:rPr>
            <w:sz w:val="20"/>
          </w:rPr>
          <w:t>;</w:t>
        </w:r>
      </w:hyperlink>
      <w:r>
        <w:rPr>
          <w:spacing w:val="40"/>
          <w:sz w:val="20"/>
        </w:rPr>
        <w:t xml:space="preserve"> </w:t>
      </w:r>
      <w:r>
        <w:rPr>
          <w:sz w:val="20"/>
        </w:rPr>
        <w:t>+961-1- 350000, x3151; West Hall, 338.</w:t>
      </w:r>
    </w:p>
    <w:p w14:paraId="080FDC0B" w14:textId="77777777" w:rsidR="00626EB3" w:rsidRDefault="00626EB3">
      <w:pPr>
        <w:pStyle w:val="BodyText"/>
        <w:spacing w:before="7"/>
      </w:pPr>
    </w:p>
    <w:p w14:paraId="63794638" w14:textId="77777777" w:rsidR="00626EB3" w:rsidRPr="00005E59" w:rsidRDefault="00322E85">
      <w:pPr>
        <w:pStyle w:val="ListParagraph"/>
        <w:numPr>
          <w:ilvl w:val="0"/>
          <w:numId w:val="1"/>
        </w:numPr>
        <w:tabs>
          <w:tab w:val="left" w:pos="879"/>
        </w:tabs>
        <w:spacing w:before="1" w:line="247" w:lineRule="exact"/>
        <w:ind w:left="879" w:hanging="359"/>
        <w:jc w:val="both"/>
        <w:rPr>
          <w:rFonts w:ascii="Courier New" w:hAnsi="Courier New"/>
          <w:sz w:val="20"/>
          <w:u w:val="single"/>
        </w:rPr>
      </w:pPr>
      <w:hyperlink r:id="rId15">
        <w:r w:rsidRPr="00005E59">
          <w:rPr>
            <w:b/>
            <w:sz w:val="20"/>
            <w:u w:val="single"/>
          </w:rPr>
          <w:t>Non-Discrimination</w:t>
        </w:r>
        <w:r w:rsidRPr="00005E59">
          <w:rPr>
            <w:b/>
            <w:spacing w:val="-11"/>
            <w:sz w:val="20"/>
            <w:u w:val="single"/>
          </w:rPr>
          <w:t xml:space="preserve"> </w:t>
        </w:r>
        <w:r w:rsidRPr="00005E59">
          <w:rPr>
            <w:b/>
            <w:sz w:val="20"/>
            <w:u w:val="single"/>
          </w:rPr>
          <w:t>and</w:t>
        </w:r>
        <w:r w:rsidRPr="00005E59">
          <w:rPr>
            <w:b/>
            <w:spacing w:val="-9"/>
            <w:sz w:val="20"/>
            <w:u w:val="single"/>
          </w:rPr>
          <w:t xml:space="preserve"> </w:t>
        </w:r>
        <w:r w:rsidRPr="00005E59">
          <w:rPr>
            <w:b/>
            <w:sz w:val="20"/>
            <w:u w:val="single"/>
          </w:rPr>
          <w:t>Title</w:t>
        </w:r>
        <w:r w:rsidRPr="00005E59">
          <w:rPr>
            <w:b/>
            <w:spacing w:val="-10"/>
            <w:sz w:val="20"/>
            <w:u w:val="single"/>
          </w:rPr>
          <w:t xml:space="preserve"> </w:t>
        </w:r>
        <w:r w:rsidRPr="00005E59">
          <w:rPr>
            <w:b/>
            <w:sz w:val="20"/>
            <w:u w:val="single"/>
          </w:rPr>
          <w:t>IX</w:t>
        </w:r>
        <w:r w:rsidRPr="00005E59">
          <w:rPr>
            <w:b/>
            <w:spacing w:val="-7"/>
            <w:sz w:val="20"/>
            <w:u w:val="single"/>
          </w:rPr>
          <w:t xml:space="preserve"> </w:t>
        </w:r>
        <w:r w:rsidRPr="00005E59">
          <w:rPr>
            <w:b/>
            <w:spacing w:val="-2"/>
            <w:sz w:val="20"/>
            <w:u w:val="single"/>
          </w:rPr>
          <w:t>Statement</w:t>
        </w:r>
      </w:hyperlink>
    </w:p>
    <w:p w14:paraId="3E87C356" w14:textId="77777777" w:rsidR="00626EB3" w:rsidRDefault="00322E85">
      <w:pPr>
        <w:pStyle w:val="BodyText"/>
        <w:ind w:left="520" w:right="139"/>
        <w:jc w:val="both"/>
      </w:pPr>
      <w:r>
        <w:lastRenderedPageBreak/>
        <w:t>In line with its commitment to the principle of equal opportunity in education and employment, AUB policies protect you from discrimination on the basis of protected characteristics, including discriminatory harassment and sexual harassment. Protected characteristics include: race, color, religion, age, national or ethnic identity, sex,</w:t>
      </w:r>
      <w:r>
        <w:rPr>
          <w:spacing w:val="-11"/>
        </w:rPr>
        <w:t xml:space="preserve"> </w:t>
      </w:r>
      <w:r>
        <w:t>gender</w:t>
      </w:r>
      <w:r>
        <w:rPr>
          <w:spacing w:val="-8"/>
        </w:rPr>
        <w:t xml:space="preserve"> </w:t>
      </w:r>
      <w:r>
        <w:t>or</w:t>
      </w:r>
      <w:r>
        <w:rPr>
          <w:spacing w:val="-10"/>
        </w:rPr>
        <w:t xml:space="preserve"> </w:t>
      </w:r>
      <w:r>
        <w:t>gender</w:t>
      </w:r>
      <w:r>
        <w:rPr>
          <w:spacing w:val="-8"/>
        </w:rPr>
        <w:t xml:space="preserve"> </w:t>
      </w:r>
      <w:r>
        <w:t>identity,</w:t>
      </w:r>
      <w:r>
        <w:rPr>
          <w:spacing w:val="-11"/>
        </w:rPr>
        <w:t xml:space="preserve"> </w:t>
      </w:r>
      <w:r>
        <w:t>sexual</w:t>
      </w:r>
      <w:r>
        <w:rPr>
          <w:spacing w:val="-10"/>
        </w:rPr>
        <w:t xml:space="preserve"> </w:t>
      </w:r>
      <w:r>
        <w:t>orientation,</w:t>
      </w:r>
      <w:r>
        <w:rPr>
          <w:spacing w:val="-9"/>
        </w:rPr>
        <w:t xml:space="preserve"> </w:t>
      </w:r>
      <w:r>
        <w:t>pregnancy,</w:t>
      </w:r>
      <w:r>
        <w:rPr>
          <w:spacing w:val="-9"/>
        </w:rPr>
        <w:t xml:space="preserve"> </w:t>
      </w:r>
      <w:r>
        <w:t>marital</w:t>
      </w:r>
      <w:r>
        <w:rPr>
          <w:spacing w:val="-10"/>
        </w:rPr>
        <w:t xml:space="preserve"> </w:t>
      </w:r>
      <w:r>
        <w:t>status,</w:t>
      </w:r>
      <w:r>
        <w:rPr>
          <w:spacing w:val="-9"/>
        </w:rPr>
        <w:t xml:space="preserve"> </w:t>
      </w:r>
      <w:r>
        <w:t>disability,</w:t>
      </w:r>
      <w:r>
        <w:rPr>
          <w:spacing w:val="-9"/>
        </w:rPr>
        <w:t xml:space="preserve"> </w:t>
      </w:r>
      <w:r>
        <w:t>genetic</w:t>
      </w:r>
      <w:r>
        <w:rPr>
          <w:spacing w:val="-10"/>
        </w:rPr>
        <w:t xml:space="preserve"> </w:t>
      </w:r>
      <w:r>
        <w:t>predisposition</w:t>
      </w:r>
      <w:r>
        <w:rPr>
          <w:spacing w:val="-9"/>
        </w:rPr>
        <w:t xml:space="preserve"> </w:t>
      </w:r>
      <w:r>
        <w:t>or carrier status, alienage or citizenship status, and political affiliation.</w:t>
      </w:r>
    </w:p>
    <w:p w14:paraId="795D90C8" w14:textId="77777777" w:rsidR="00626EB3" w:rsidRDefault="00626EB3">
      <w:pPr>
        <w:pStyle w:val="BodyText"/>
      </w:pPr>
    </w:p>
    <w:p w14:paraId="158840FE" w14:textId="14B61AD8" w:rsidR="00626EB3" w:rsidRDefault="00322E85" w:rsidP="00244F59">
      <w:pPr>
        <w:pStyle w:val="BodyText"/>
        <w:ind w:left="520" w:right="136"/>
        <w:jc w:val="both"/>
      </w:pPr>
      <w:r>
        <w:t xml:space="preserve">The policies are applicable to all the AUB </w:t>
      </w:r>
      <w:r w:rsidR="00244F59">
        <w:t xml:space="preserve">community </w:t>
      </w:r>
      <w:r>
        <w:t>including: officers, faculty, staff, academic appointees, students (including medical interns and residents), visiting students, alumni, trainees, visitors, contractors, subcontractors, suppliers, located on campus and at AUB Medical Center, Advancing Research Enabling Communities</w:t>
      </w:r>
      <w:r>
        <w:rPr>
          <w:spacing w:val="-14"/>
        </w:rPr>
        <w:t xml:space="preserve"> </w:t>
      </w:r>
      <w:r>
        <w:t>Center</w:t>
      </w:r>
      <w:r>
        <w:rPr>
          <w:spacing w:val="-14"/>
        </w:rPr>
        <w:t xml:space="preserve"> </w:t>
      </w:r>
      <w:r>
        <w:t>(AREC),</w:t>
      </w:r>
      <w:r>
        <w:rPr>
          <w:spacing w:val="-14"/>
        </w:rPr>
        <w:t xml:space="preserve"> </w:t>
      </w:r>
      <w:r>
        <w:t>or</w:t>
      </w:r>
      <w:r>
        <w:rPr>
          <w:spacing w:val="-14"/>
        </w:rPr>
        <w:t xml:space="preserve"> </w:t>
      </w:r>
      <w:r>
        <w:t>any</w:t>
      </w:r>
      <w:r>
        <w:rPr>
          <w:spacing w:val="-14"/>
        </w:rPr>
        <w:t xml:space="preserve"> </w:t>
      </w:r>
      <w:r>
        <w:t>other</w:t>
      </w:r>
      <w:r>
        <w:rPr>
          <w:spacing w:val="-14"/>
        </w:rPr>
        <w:t xml:space="preserve"> </w:t>
      </w:r>
      <w:r>
        <w:t>facility</w:t>
      </w:r>
      <w:r>
        <w:rPr>
          <w:spacing w:val="-14"/>
        </w:rPr>
        <w:t xml:space="preserve"> </w:t>
      </w:r>
      <w:r>
        <w:t>or</w:t>
      </w:r>
      <w:r>
        <w:rPr>
          <w:spacing w:val="-14"/>
        </w:rPr>
        <w:t xml:space="preserve"> </w:t>
      </w:r>
      <w:r>
        <w:t>program</w:t>
      </w:r>
      <w:r>
        <w:rPr>
          <w:spacing w:val="-14"/>
        </w:rPr>
        <w:t xml:space="preserve"> </w:t>
      </w:r>
      <w:r>
        <w:t>affiliated</w:t>
      </w:r>
      <w:r>
        <w:rPr>
          <w:spacing w:val="-13"/>
        </w:rPr>
        <w:t xml:space="preserve"> </w:t>
      </w:r>
      <w:r>
        <w:t>with</w:t>
      </w:r>
      <w:r>
        <w:rPr>
          <w:spacing w:val="-14"/>
        </w:rPr>
        <w:t xml:space="preserve"> </w:t>
      </w:r>
      <w:r>
        <w:t>the</w:t>
      </w:r>
      <w:r>
        <w:rPr>
          <w:spacing w:val="-14"/>
        </w:rPr>
        <w:t xml:space="preserve"> </w:t>
      </w:r>
      <w:r>
        <w:t>University.</w:t>
      </w:r>
      <w:r>
        <w:rPr>
          <w:spacing w:val="-14"/>
        </w:rPr>
        <w:t xml:space="preserve"> </w:t>
      </w:r>
      <w:r>
        <w:t>The</w:t>
      </w:r>
      <w:r>
        <w:rPr>
          <w:spacing w:val="-14"/>
        </w:rPr>
        <w:t xml:space="preserve"> </w:t>
      </w:r>
      <w:r>
        <w:t>“AUB</w:t>
      </w:r>
      <w:r>
        <w:rPr>
          <w:spacing w:val="-14"/>
        </w:rPr>
        <w:t xml:space="preserve"> </w:t>
      </w:r>
      <w:r>
        <w:t>community” also includes the dependents and domestic employees of faculty and staff dwelling on campus and at AREC.</w:t>
      </w:r>
    </w:p>
    <w:p w14:paraId="27321F53" w14:textId="77777777" w:rsidR="00626EB3" w:rsidRDefault="00626EB3">
      <w:pPr>
        <w:pStyle w:val="BodyText"/>
      </w:pPr>
    </w:p>
    <w:p w14:paraId="48E87ED4" w14:textId="1886A783" w:rsidR="00626EB3" w:rsidRDefault="00322E85">
      <w:pPr>
        <w:pStyle w:val="BodyText"/>
        <w:ind w:left="520" w:right="137"/>
        <w:jc w:val="both"/>
      </w:pPr>
      <w:r>
        <w:t>If you think you have experienced discrimination, discriminatory harassment, or sexual harassment, we encourage</w:t>
      </w:r>
      <w:r>
        <w:rPr>
          <w:spacing w:val="-8"/>
        </w:rPr>
        <w:t xml:space="preserve"> </w:t>
      </w:r>
      <w:r>
        <w:t>you</w:t>
      </w:r>
      <w:r>
        <w:rPr>
          <w:spacing w:val="-8"/>
        </w:rPr>
        <w:t xml:space="preserve"> </w:t>
      </w:r>
      <w:r>
        <w:t>to</w:t>
      </w:r>
      <w:r>
        <w:rPr>
          <w:spacing w:val="-6"/>
        </w:rPr>
        <w:t xml:space="preserve"> </w:t>
      </w:r>
      <w:r>
        <w:t>inform</w:t>
      </w:r>
      <w:r>
        <w:rPr>
          <w:spacing w:val="-6"/>
        </w:rPr>
        <w:t xml:space="preserve"> </w:t>
      </w:r>
      <w:r>
        <w:t>the</w:t>
      </w:r>
      <w:r>
        <w:rPr>
          <w:spacing w:val="-8"/>
        </w:rPr>
        <w:t xml:space="preserve"> </w:t>
      </w:r>
      <w:r>
        <w:t>Equity/Title</w:t>
      </w:r>
      <w:r>
        <w:rPr>
          <w:spacing w:val="-8"/>
        </w:rPr>
        <w:t xml:space="preserve"> </w:t>
      </w:r>
      <w:r>
        <w:t>IX</w:t>
      </w:r>
      <w:r>
        <w:rPr>
          <w:spacing w:val="-9"/>
        </w:rPr>
        <w:t xml:space="preserve"> </w:t>
      </w:r>
      <w:r>
        <w:t>Coordinator,</w:t>
      </w:r>
      <w:r>
        <w:rPr>
          <w:spacing w:val="-8"/>
        </w:rPr>
        <w:t xml:space="preserve"> </w:t>
      </w:r>
      <w:r>
        <w:t>Mitra</w:t>
      </w:r>
      <w:r>
        <w:rPr>
          <w:spacing w:val="-6"/>
        </w:rPr>
        <w:t xml:space="preserve"> </w:t>
      </w:r>
      <w:r>
        <w:t>Tauk</w:t>
      </w:r>
      <w:r w:rsidR="00B43985">
        <w:t>,</w:t>
      </w:r>
      <w:r>
        <w:rPr>
          <w:spacing w:val="-4"/>
        </w:rPr>
        <w:t xml:space="preserve"> </w:t>
      </w:r>
      <w:r>
        <w:t>at</w:t>
      </w:r>
      <w:r>
        <w:rPr>
          <w:spacing w:val="-8"/>
        </w:rPr>
        <w:t xml:space="preserve"> </w:t>
      </w:r>
      <w:r>
        <w:t>01-350000</w:t>
      </w:r>
      <w:r>
        <w:rPr>
          <w:spacing w:val="-6"/>
        </w:rPr>
        <w:t xml:space="preserve"> </w:t>
      </w:r>
      <w:r>
        <w:t>ext.</w:t>
      </w:r>
      <w:r>
        <w:rPr>
          <w:spacing w:val="-8"/>
        </w:rPr>
        <w:t xml:space="preserve"> </w:t>
      </w:r>
      <w:r>
        <w:t>2514,</w:t>
      </w:r>
      <w:r>
        <w:rPr>
          <w:spacing w:val="-5"/>
        </w:rPr>
        <w:t xml:space="preserve"> </w:t>
      </w:r>
      <w:hyperlink r:id="rId16">
        <w:r>
          <w:rPr>
            <w:color w:val="0562C1"/>
            <w:u w:val="single" w:color="0562C1"/>
          </w:rPr>
          <w:t>titleix@aub.edu.lb</w:t>
        </w:r>
        <w:r>
          <w:t>,</w:t>
        </w:r>
      </w:hyperlink>
      <w:r>
        <w:t xml:space="preserve"> report to a Title IX deputy at your faculty or at any other faculty (</w:t>
      </w:r>
      <w:hyperlink r:id="rId17">
        <w:r>
          <w:rPr>
            <w:color w:val="0562C1"/>
            <w:u w:val="single" w:color="0562C1"/>
          </w:rPr>
          <w:t>www.aub.edu.lb/titleix</w:t>
        </w:r>
      </w:hyperlink>
      <w:r>
        <w:t>), or report online (</w:t>
      </w:r>
      <w:hyperlink r:id="rId18">
        <w:r>
          <w:rPr>
            <w:color w:val="0562C1"/>
            <w:u w:val="single" w:color="0562C1"/>
          </w:rPr>
          <w:t>www.aub.ethicspoint.com</w:t>
        </w:r>
      </w:hyperlink>
      <w:r>
        <w:t>). Reports may be submitted anonymously or not. Please know that the University will maintain the confidentiality of the complaint and privacy of the persons involved to the greatest extent possible,</w:t>
      </w:r>
      <w:r>
        <w:rPr>
          <w:spacing w:val="-14"/>
        </w:rPr>
        <w:t xml:space="preserve"> </w:t>
      </w:r>
      <w:r>
        <w:t>consistent</w:t>
      </w:r>
      <w:r>
        <w:rPr>
          <w:spacing w:val="-14"/>
        </w:rPr>
        <w:t xml:space="preserve"> </w:t>
      </w:r>
      <w:r>
        <w:t>with</w:t>
      </w:r>
      <w:r>
        <w:rPr>
          <w:spacing w:val="-14"/>
        </w:rPr>
        <w:t xml:space="preserve"> </w:t>
      </w:r>
      <w:r>
        <w:t>its</w:t>
      </w:r>
      <w:r>
        <w:rPr>
          <w:spacing w:val="-14"/>
        </w:rPr>
        <w:t xml:space="preserve"> </w:t>
      </w:r>
      <w:r>
        <w:t>goal</w:t>
      </w:r>
      <w:r>
        <w:rPr>
          <w:spacing w:val="-14"/>
        </w:rPr>
        <w:t xml:space="preserve"> </w:t>
      </w:r>
      <w:r>
        <w:t>of</w:t>
      </w:r>
      <w:r>
        <w:rPr>
          <w:spacing w:val="-14"/>
        </w:rPr>
        <w:t xml:space="preserve"> </w:t>
      </w:r>
      <w:r>
        <w:t>conducting</w:t>
      </w:r>
      <w:r>
        <w:rPr>
          <w:spacing w:val="-14"/>
        </w:rPr>
        <w:t xml:space="preserve"> </w:t>
      </w:r>
      <w:r>
        <w:t>a</w:t>
      </w:r>
      <w:r>
        <w:rPr>
          <w:spacing w:val="-14"/>
        </w:rPr>
        <w:t xml:space="preserve"> </w:t>
      </w:r>
      <w:r>
        <w:t>thorough</w:t>
      </w:r>
      <w:r>
        <w:rPr>
          <w:spacing w:val="-14"/>
        </w:rPr>
        <w:t xml:space="preserve"> </w:t>
      </w:r>
      <w:r>
        <w:t>and</w:t>
      </w:r>
      <w:r>
        <w:rPr>
          <w:spacing w:val="-13"/>
        </w:rPr>
        <w:t xml:space="preserve"> </w:t>
      </w:r>
      <w:r>
        <w:t>complete</w:t>
      </w:r>
      <w:r>
        <w:rPr>
          <w:spacing w:val="-14"/>
        </w:rPr>
        <w:t xml:space="preserve"> </w:t>
      </w:r>
      <w:r>
        <w:t>investigation</w:t>
      </w:r>
      <w:r>
        <w:rPr>
          <w:spacing w:val="-14"/>
        </w:rPr>
        <w:t xml:space="preserve"> </w:t>
      </w:r>
      <w:r>
        <w:t>and</w:t>
      </w:r>
      <w:r>
        <w:rPr>
          <w:spacing w:val="-14"/>
        </w:rPr>
        <w:t xml:space="preserve"> </w:t>
      </w:r>
      <w:r>
        <w:t>to</w:t>
      </w:r>
      <w:r>
        <w:rPr>
          <w:spacing w:val="-14"/>
        </w:rPr>
        <w:t xml:space="preserve"> </w:t>
      </w:r>
      <w:r>
        <w:t>the</w:t>
      </w:r>
      <w:r>
        <w:rPr>
          <w:spacing w:val="-14"/>
        </w:rPr>
        <w:t xml:space="preserve"> </w:t>
      </w:r>
      <w:r>
        <w:t>extent</w:t>
      </w:r>
      <w:r>
        <w:rPr>
          <w:spacing w:val="-14"/>
        </w:rPr>
        <w:t xml:space="preserve"> </w:t>
      </w:r>
      <w:r>
        <w:t>permitted by law.</w:t>
      </w:r>
    </w:p>
    <w:p w14:paraId="1A567664" w14:textId="77777777" w:rsidR="00626EB3" w:rsidRDefault="00626EB3">
      <w:pPr>
        <w:pStyle w:val="BodyText"/>
      </w:pPr>
    </w:p>
    <w:p w14:paraId="020898F9" w14:textId="77777777" w:rsidR="00626EB3" w:rsidRDefault="00322E85">
      <w:pPr>
        <w:pStyle w:val="BodyText"/>
        <w:spacing w:before="1"/>
        <w:ind w:left="520" w:right="136"/>
        <w:jc w:val="both"/>
      </w:pPr>
      <w:r>
        <w:t>You</w:t>
      </w:r>
      <w:r>
        <w:rPr>
          <w:spacing w:val="-4"/>
        </w:rPr>
        <w:t xml:space="preserve"> </w:t>
      </w:r>
      <w:r>
        <w:t>need</w:t>
      </w:r>
      <w:r>
        <w:rPr>
          <w:spacing w:val="-7"/>
        </w:rPr>
        <w:t xml:space="preserve"> </w:t>
      </w:r>
      <w:r>
        <w:t>to</w:t>
      </w:r>
      <w:r>
        <w:rPr>
          <w:spacing w:val="-4"/>
        </w:rPr>
        <w:t xml:space="preserve"> </w:t>
      </w:r>
      <w:r>
        <w:t>also</w:t>
      </w:r>
      <w:r>
        <w:rPr>
          <w:spacing w:val="-7"/>
        </w:rPr>
        <w:t xml:space="preserve"> </w:t>
      </w:r>
      <w:r>
        <w:t>know</w:t>
      </w:r>
      <w:r>
        <w:rPr>
          <w:spacing w:val="-6"/>
        </w:rPr>
        <w:t xml:space="preserve"> </w:t>
      </w:r>
      <w:r>
        <w:t>that</w:t>
      </w:r>
      <w:r>
        <w:rPr>
          <w:spacing w:val="-4"/>
        </w:rPr>
        <w:t xml:space="preserve"> </w:t>
      </w:r>
      <w:r>
        <w:t>the</w:t>
      </w:r>
      <w:r>
        <w:rPr>
          <w:spacing w:val="-7"/>
        </w:rPr>
        <w:t xml:space="preserve"> </w:t>
      </w:r>
      <w:r>
        <w:t>University</w:t>
      </w:r>
      <w:r>
        <w:rPr>
          <w:spacing w:val="-5"/>
        </w:rPr>
        <w:t xml:space="preserve"> </w:t>
      </w:r>
      <w:r>
        <w:t>has</w:t>
      </w:r>
      <w:r>
        <w:rPr>
          <w:spacing w:val="-3"/>
        </w:rPr>
        <w:t xml:space="preserve"> </w:t>
      </w:r>
      <w:r>
        <w:t>designated</w:t>
      </w:r>
      <w:r>
        <w:rPr>
          <w:spacing w:val="-7"/>
        </w:rPr>
        <w:t xml:space="preserve"> </w:t>
      </w:r>
      <w:r>
        <w:t>academic</w:t>
      </w:r>
      <w:r>
        <w:rPr>
          <w:spacing w:val="-5"/>
        </w:rPr>
        <w:t xml:space="preserve"> </w:t>
      </w:r>
      <w:r>
        <w:t>and</w:t>
      </w:r>
      <w:r>
        <w:rPr>
          <w:spacing w:val="-4"/>
        </w:rPr>
        <w:t xml:space="preserve"> </w:t>
      </w:r>
      <w:r>
        <w:t>administrative</w:t>
      </w:r>
      <w:r>
        <w:rPr>
          <w:spacing w:val="-7"/>
        </w:rPr>
        <w:t xml:space="preserve"> </w:t>
      </w:r>
      <w:r>
        <w:t>department/unit</w:t>
      </w:r>
      <w:r>
        <w:rPr>
          <w:spacing w:val="-4"/>
        </w:rPr>
        <w:t xml:space="preserve"> </w:t>
      </w:r>
      <w:r>
        <w:t>heads, managerial</w:t>
      </w:r>
      <w:r>
        <w:rPr>
          <w:spacing w:val="-3"/>
        </w:rPr>
        <w:t xml:space="preserve"> </w:t>
      </w:r>
      <w:r>
        <w:t>level</w:t>
      </w:r>
      <w:r>
        <w:rPr>
          <w:spacing w:val="-3"/>
        </w:rPr>
        <w:t xml:space="preserve"> </w:t>
      </w:r>
      <w:r>
        <w:t>staff,</w:t>
      </w:r>
      <w:r>
        <w:rPr>
          <w:spacing w:val="-2"/>
        </w:rPr>
        <w:t xml:space="preserve"> </w:t>
      </w:r>
      <w:r>
        <w:t>academic advisors,</w:t>
      </w:r>
      <w:r>
        <w:rPr>
          <w:spacing w:val="-2"/>
        </w:rPr>
        <w:t xml:space="preserve"> </w:t>
      </w:r>
      <w:r>
        <w:t>protection</w:t>
      </w:r>
      <w:r>
        <w:rPr>
          <w:spacing w:val="-2"/>
        </w:rPr>
        <w:t xml:space="preserve"> </w:t>
      </w:r>
      <w:r>
        <w:t>officers,</w:t>
      </w:r>
      <w:r>
        <w:rPr>
          <w:spacing w:val="-3"/>
        </w:rPr>
        <w:t xml:space="preserve"> </w:t>
      </w:r>
      <w:r>
        <w:t>and</w:t>
      </w:r>
      <w:r>
        <w:rPr>
          <w:spacing w:val="-3"/>
        </w:rPr>
        <w:t xml:space="preserve"> </w:t>
      </w:r>
      <w:r>
        <w:t>residence</w:t>
      </w:r>
      <w:r>
        <w:rPr>
          <w:spacing w:val="-3"/>
        </w:rPr>
        <w:t xml:space="preserve"> </w:t>
      </w:r>
      <w:r>
        <w:t>hall</w:t>
      </w:r>
      <w:r>
        <w:rPr>
          <w:spacing w:val="-4"/>
        </w:rPr>
        <w:t xml:space="preserve"> </w:t>
      </w:r>
      <w:r>
        <w:t>staff/monitors,</w:t>
      </w:r>
      <w:r>
        <w:rPr>
          <w:spacing w:val="-3"/>
        </w:rPr>
        <w:t xml:space="preserve"> </w:t>
      </w:r>
      <w:r>
        <w:t>as</w:t>
      </w:r>
      <w:r>
        <w:rPr>
          <w:spacing w:val="-3"/>
        </w:rPr>
        <w:t xml:space="preserve"> </w:t>
      </w:r>
      <w:r>
        <w:t>responsible employees</w:t>
      </w:r>
      <w:r>
        <w:rPr>
          <w:spacing w:val="-11"/>
        </w:rPr>
        <w:t xml:space="preserve"> </w:t>
      </w:r>
      <w:r>
        <w:t>or</w:t>
      </w:r>
      <w:r>
        <w:rPr>
          <w:spacing w:val="-11"/>
        </w:rPr>
        <w:t xml:space="preserve"> </w:t>
      </w:r>
      <w:r>
        <w:t>“mandatory</w:t>
      </w:r>
      <w:r>
        <w:rPr>
          <w:spacing w:val="-11"/>
        </w:rPr>
        <w:t xml:space="preserve"> </w:t>
      </w:r>
      <w:r>
        <w:t>reporters”,</w:t>
      </w:r>
      <w:r>
        <w:rPr>
          <w:spacing w:val="-12"/>
        </w:rPr>
        <w:t xml:space="preserve"> </w:t>
      </w:r>
      <w:r>
        <w:t>and</w:t>
      </w:r>
      <w:r>
        <w:rPr>
          <w:spacing w:val="-10"/>
        </w:rPr>
        <w:t xml:space="preserve"> </w:t>
      </w:r>
      <w:r>
        <w:t>may</w:t>
      </w:r>
      <w:r>
        <w:rPr>
          <w:spacing w:val="-11"/>
        </w:rPr>
        <w:t xml:space="preserve"> </w:t>
      </w:r>
      <w:r>
        <w:t>designate</w:t>
      </w:r>
      <w:r>
        <w:rPr>
          <w:spacing w:val="-12"/>
        </w:rPr>
        <w:t xml:space="preserve"> </w:t>
      </w:r>
      <w:r>
        <w:t>others</w:t>
      </w:r>
      <w:r>
        <w:rPr>
          <w:spacing w:val="-11"/>
        </w:rPr>
        <w:t xml:space="preserve"> </w:t>
      </w:r>
      <w:r>
        <w:t>at</w:t>
      </w:r>
      <w:r>
        <w:rPr>
          <w:spacing w:val="-12"/>
        </w:rPr>
        <w:t xml:space="preserve"> </w:t>
      </w:r>
      <w:r>
        <w:t>its</w:t>
      </w:r>
      <w:r>
        <w:rPr>
          <w:spacing w:val="-11"/>
        </w:rPr>
        <w:t xml:space="preserve"> </w:t>
      </w:r>
      <w:r>
        <w:t>discretion.</w:t>
      </w:r>
      <w:r>
        <w:rPr>
          <w:spacing w:val="-12"/>
        </w:rPr>
        <w:t xml:space="preserve"> </w:t>
      </w:r>
      <w:r>
        <w:t>These</w:t>
      </w:r>
      <w:r>
        <w:rPr>
          <w:spacing w:val="-12"/>
        </w:rPr>
        <w:t xml:space="preserve"> </w:t>
      </w:r>
      <w:r>
        <w:t>individuals</w:t>
      </w:r>
      <w:r>
        <w:rPr>
          <w:spacing w:val="-11"/>
        </w:rPr>
        <w:t xml:space="preserve"> </w:t>
      </w:r>
      <w:r>
        <w:t>are</w:t>
      </w:r>
      <w:r>
        <w:rPr>
          <w:spacing w:val="-12"/>
        </w:rPr>
        <w:t xml:space="preserve"> </w:t>
      </w:r>
      <w:r>
        <w:t>obligated to report actual or suspected discrimination or discriminatory harassing conduct to the Equity/Title IX Coordinator, unless they are a “confidential” resource. The following have been designated as confidential resources: on campus counselors in the Counseling Center of the Office of Student Affairs and AUB Medical Center counselors, and healthcare providers at the University Health Services (UHS) and at the AUB Medical Center. Confidential resources are not required to report actual or suspected discrimination or harassment to appropriate university officials, except in cases of suspected abuse of a minor, in the event of an external investigation or prosecution, or in the event of imminent danger to the reporting party or others.</w:t>
      </w:r>
    </w:p>
    <w:p w14:paraId="43CA5C22" w14:textId="4ABD689B" w:rsidR="006B4ED0" w:rsidRPr="006B4ED0" w:rsidRDefault="006B4ED0" w:rsidP="006B4ED0">
      <w:pPr>
        <w:tabs>
          <w:tab w:val="right" w:leader="underscore" w:pos="360"/>
          <w:tab w:val="left" w:pos="540"/>
        </w:tabs>
        <w:spacing w:before="240"/>
        <w:ind w:left="288" w:hanging="540"/>
        <w:rPr>
          <w:b/>
          <w:bCs/>
          <w:sz w:val="20"/>
          <w:szCs w:val="20"/>
        </w:rPr>
      </w:pPr>
      <w:r>
        <w:rPr>
          <w:b/>
          <w:bCs/>
          <w:sz w:val="20"/>
          <w:szCs w:val="20"/>
        </w:rPr>
        <w:t xml:space="preserve">         </w:t>
      </w:r>
      <w:r w:rsidR="00410466" w:rsidRPr="006B4ED0">
        <w:rPr>
          <w:b/>
          <w:bCs/>
          <w:sz w:val="20"/>
          <w:szCs w:val="20"/>
        </w:rPr>
        <w:t xml:space="preserve">Resources </w:t>
      </w:r>
      <w:r w:rsidR="00410466">
        <w:rPr>
          <w:b/>
          <w:bCs/>
          <w:sz w:val="20"/>
          <w:szCs w:val="20"/>
        </w:rPr>
        <w:t>f</w:t>
      </w:r>
      <w:r w:rsidR="00410466" w:rsidRPr="006B4ED0">
        <w:rPr>
          <w:b/>
          <w:bCs/>
          <w:sz w:val="20"/>
          <w:szCs w:val="20"/>
        </w:rPr>
        <w:t>or Students:</w:t>
      </w:r>
      <w:r w:rsidRPr="006B4ED0">
        <w:rPr>
          <w:b/>
          <w:bCs/>
          <w:sz w:val="20"/>
          <w:szCs w:val="20"/>
        </w:rPr>
        <w:br/>
      </w:r>
    </w:p>
    <w:p w14:paraId="453D5CC4" w14:textId="05DE741B" w:rsidR="006B4ED0" w:rsidRPr="006B4ED0" w:rsidRDefault="006B4ED0" w:rsidP="006B4ED0">
      <w:pPr>
        <w:ind w:left="288"/>
        <w:rPr>
          <w:b/>
          <w:bCs/>
          <w:sz w:val="20"/>
          <w:szCs w:val="20"/>
        </w:rPr>
      </w:pPr>
      <w:r w:rsidRPr="006B4ED0">
        <w:rPr>
          <w:b/>
          <w:bCs/>
          <w:sz w:val="20"/>
          <w:szCs w:val="20"/>
        </w:rPr>
        <w:t xml:space="preserve">Writing Center: </w:t>
      </w:r>
      <w:r w:rsidRPr="006B4ED0">
        <w:rPr>
          <w:sz w:val="20"/>
          <w:szCs w:val="20"/>
        </w:rPr>
        <w:t>The Writing Center offers free, 30-minute or 1-hour consultations about your writing. The WrC is located </w:t>
      </w:r>
      <w:r w:rsidR="00DB593E">
        <w:rPr>
          <w:sz w:val="20"/>
          <w:szCs w:val="20"/>
        </w:rPr>
        <w:t>in</w:t>
      </w:r>
      <w:r w:rsidRPr="006B4ED0">
        <w:rPr>
          <w:sz w:val="20"/>
          <w:szCs w:val="20"/>
        </w:rPr>
        <w:t> West Hall</w:t>
      </w:r>
      <w:r w:rsidR="00EB62A4">
        <w:rPr>
          <w:sz w:val="20"/>
          <w:szCs w:val="20"/>
        </w:rPr>
        <w:t xml:space="preserve"> </w:t>
      </w:r>
      <w:bookmarkStart w:id="9" w:name="_Hlk205454462"/>
      <w:r w:rsidR="00CB389C">
        <w:rPr>
          <w:sz w:val="20"/>
          <w:szCs w:val="20"/>
        </w:rPr>
        <w:t xml:space="preserve">Basement </w:t>
      </w:r>
      <w:r w:rsidR="00EB62A4">
        <w:rPr>
          <w:sz w:val="20"/>
          <w:szCs w:val="20"/>
        </w:rPr>
        <w:t>(new location will be announced by email)</w:t>
      </w:r>
      <w:r w:rsidRPr="006B4ED0">
        <w:rPr>
          <w:sz w:val="20"/>
          <w:szCs w:val="20"/>
        </w:rPr>
        <w:t>. </w:t>
      </w:r>
      <w:bookmarkEnd w:id="9"/>
      <w:r w:rsidRPr="006B4ED0">
        <w:rPr>
          <w:sz w:val="20"/>
          <w:szCs w:val="20"/>
        </w:rPr>
        <w:t xml:space="preserve">To meet the tutors and find writing resources, go to </w:t>
      </w:r>
      <w:hyperlink r:id="rId19" w:history="1">
        <w:r w:rsidRPr="006B4ED0">
          <w:rPr>
            <w:rStyle w:val="Hyperlink"/>
            <w:sz w:val="20"/>
            <w:szCs w:val="20"/>
          </w:rPr>
          <w:t>https://aub.edu.lb/writingcenter</w:t>
        </w:r>
      </w:hyperlink>
      <w:r w:rsidRPr="006B4ED0">
        <w:rPr>
          <w:sz w:val="20"/>
          <w:szCs w:val="20"/>
        </w:rPr>
        <w:t>. To make an appointment, go to </w:t>
      </w:r>
      <w:hyperlink r:id="rId20" w:history="1">
        <w:r w:rsidRPr="006B4ED0">
          <w:rPr>
            <w:rStyle w:val="Hyperlink"/>
            <w:sz w:val="20"/>
            <w:szCs w:val="20"/>
          </w:rPr>
          <w:t>https://aub.mywconline.com/</w:t>
        </w:r>
      </w:hyperlink>
      <w:r w:rsidRPr="006B4ED0">
        <w:rPr>
          <w:sz w:val="20"/>
          <w:szCs w:val="20"/>
        </w:rPr>
        <w:t>.</w:t>
      </w:r>
    </w:p>
    <w:p w14:paraId="5E1CB1EE" w14:textId="77777777" w:rsidR="006B4ED0" w:rsidRPr="006B4ED0" w:rsidRDefault="006B4ED0" w:rsidP="006B4ED0">
      <w:pPr>
        <w:ind w:left="288"/>
        <w:rPr>
          <w:sz w:val="20"/>
          <w:szCs w:val="20"/>
        </w:rPr>
      </w:pPr>
    </w:p>
    <w:p w14:paraId="0DE2D26D" w14:textId="77777777" w:rsidR="006B4ED0" w:rsidRPr="006B4ED0" w:rsidRDefault="006B4ED0" w:rsidP="006B4ED0">
      <w:pPr>
        <w:ind w:left="288"/>
        <w:rPr>
          <w:b/>
          <w:bCs/>
          <w:iCs/>
          <w:sz w:val="20"/>
          <w:szCs w:val="20"/>
        </w:rPr>
      </w:pPr>
      <w:r w:rsidRPr="006B4ED0">
        <w:rPr>
          <w:b/>
          <w:bCs/>
          <w:iCs/>
          <w:sz w:val="20"/>
          <w:szCs w:val="20"/>
        </w:rPr>
        <w:t>Library Information Services:</w:t>
      </w:r>
      <w:r w:rsidRPr="006B4ED0">
        <w:rPr>
          <w:iCs/>
          <w:sz w:val="20"/>
          <w:szCs w:val="20"/>
        </w:rPr>
        <w:t xml:space="preserve"> Reference librarians and information specialists in the AUB libraries can support you individually with finding academic sources for your research. Jafet information librarians can be contacted in person in their office in the Jafet Library lobby, by email at </w:t>
      </w:r>
      <w:hyperlink r:id="rId21" w:history="1">
        <w:r w:rsidRPr="006B4ED0">
          <w:rPr>
            <w:rStyle w:val="Hyperlink"/>
            <w:iCs/>
            <w:sz w:val="20"/>
            <w:szCs w:val="20"/>
          </w:rPr>
          <w:t>libinfo@aub.edu.lb</w:t>
        </w:r>
      </w:hyperlink>
      <w:r w:rsidRPr="006B4ED0">
        <w:rPr>
          <w:iCs/>
          <w:sz w:val="20"/>
          <w:szCs w:val="20"/>
        </w:rPr>
        <w:t>, or by phone, extension 2629.</w:t>
      </w:r>
      <w:r w:rsidRPr="006B4ED0">
        <w:rPr>
          <w:iCs/>
          <w:sz w:val="20"/>
          <w:szCs w:val="20"/>
        </w:rPr>
        <w:br/>
      </w:r>
    </w:p>
    <w:p w14:paraId="51AF66B4" w14:textId="77777777" w:rsidR="006B4ED0" w:rsidRPr="006B4ED0" w:rsidRDefault="006B4ED0" w:rsidP="006B4ED0">
      <w:pPr>
        <w:ind w:left="288"/>
        <w:rPr>
          <w:sz w:val="20"/>
          <w:szCs w:val="20"/>
        </w:rPr>
      </w:pPr>
      <w:r w:rsidRPr="006B4ED0">
        <w:rPr>
          <w:b/>
          <w:bCs/>
          <w:sz w:val="20"/>
          <w:szCs w:val="20"/>
        </w:rPr>
        <w:t>Counseling Center, Student Affairs:</w:t>
      </w:r>
      <w:r w:rsidRPr="006B4ED0">
        <w:rPr>
          <w:sz w:val="20"/>
          <w:szCs w:val="20"/>
        </w:rPr>
        <w:t xml:space="preserve"> The center offers counsel and help to students with a range of academic and non-academic problems. If anything happening in your life is causing you distress and influencing your academic performance, and you feel you could benefit from professional help, contact the Counseling Center at </w:t>
      </w:r>
      <w:r w:rsidRPr="006B4ED0">
        <w:rPr>
          <w:color w:val="707070"/>
          <w:sz w:val="20"/>
          <w:szCs w:val="20"/>
        </w:rPr>
        <w:br/>
      </w:r>
      <w:r w:rsidRPr="006B4ED0">
        <w:rPr>
          <w:rStyle w:val="Strong"/>
          <w:color w:val="707070"/>
          <w:sz w:val="20"/>
          <w:szCs w:val="20"/>
          <w:shd w:val="clear" w:color="auto" w:fill="FFFFFF"/>
        </w:rPr>
        <w:t> </w:t>
      </w:r>
      <w:hyperlink r:id="rId22" w:history="1">
        <w:r w:rsidRPr="006B4ED0">
          <w:rPr>
            <w:rStyle w:val="Hyperlink"/>
            <w:color w:val="0070C0"/>
            <w:sz w:val="20"/>
            <w:szCs w:val="20"/>
            <w:shd w:val="clear" w:color="auto" w:fill="FFFFFF"/>
          </w:rPr>
          <w:t>counselingcenter@aub.edu.lb​</w:t>
        </w:r>
      </w:hyperlink>
      <w:r w:rsidRPr="006B4ED0">
        <w:rPr>
          <w:color w:val="0070C0"/>
          <w:sz w:val="20"/>
          <w:szCs w:val="20"/>
        </w:rPr>
        <w:t xml:space="preserve"> </w:t>
      </w:r>
      <w:r w:rsidRPr="006B4ED0">
        <w:rPr>
          <w:sz w:val="20"/>
          <w:szCs w:val="20"/>
        </w:rPr>
        <w:t xml:space="preserve">; by phone at </w:t>
      </w:r>
      <w:r w:rsidRPr="006B4ED0">
        <w:rPr>
          <w:bCs/>
          <w:sz w:val="20"/>
          <w:szCs w:val="20"/>
        </w:rPr>
        <w:t xml:space="preserve">+961-1-350000, </w:t>
      </w:r>
      <w:r w:rsidRPr="006B4ED0">
        <w:rPr>
          <w:sz w:val="20"/>
          <w:szCs w:val="20"/>
        </w:rPr>
        <w:t>x3196 (only during working hours), or go to West Hall, 210 (also during working hours).</w:t>
      </w:r>
    </w:p>
    <w:p w14:paraId="00A44576" w14:textId="77777777" w:rsidR="006B4ED0" w:rsidRPr="006B4ED0" w:rsidRDefault="006B4ED0" w:rsidP="006B4ED0">
      <w:pPr>
        <w:spacing w:before="240"/>
        <w:ind w:left="288"/>
        <w:rPr>
          <w:rFonts w:cs="Times New Roman"/>
          <w:bCs/>
          <w:sz w:val="20"/>
          <w:szCs w:val="20"/>
        </w:rPr>
      </w:pPr>
      <w:r w:rsidRPr="006B4ED0">
        <w:rPr>
          <w:b/>
          <w:sz w:val="20"/>
          <w:szCs w:val="20"/>
        </w:rPr>
        <w:t xml:space="preserve">Grievance Procedure: </w:t>
      </w:r>
      <w:r w:rsidRPr="006B4ED0">
        <w:rPr>
          <w:iCs/>
          <w:sz w:val="20"/>
          <w:szCs w:val="20"/>
        </w:rPr>
        <w:t xml:space="preserve">If at any time during the semester you have concerns about the course, an assignment, or assessment, please set up a meeting to talk with your instructor about it. If you have met with your instructor and are unable to resolve the issue, you may request a meeting by email with the Director of the Communication Skills Program, Malaki Khoury, </w:t>
      </w:r>
      <w:hyperlink r:id="rId23" w:history="1">
        <w:r w:rsidRPr="006B4ED0">
          <w:rPr>
            <w:rStyle w:val="Hyperlink"/>
            <w:iCs/>
            <w:sz w:val="20"/>
            <w:szCs w:val="20"/>
          </w:rPr>
          <w:t>mk01@aub.edu.lb</w:t>
        </w:r>
      </w:hyperlink>
      <w:r w:rsidRPr="006B4ED0">
        <w:rPr>
          <w:iCs/>
          <w:sz w:val="20"/>
          <w:szCs w:val="20"/>
        </w:rPr>
        <w:t xml:space="preserve">. The goal of any meeting with the Director will be to improve communication between the student and course instructor, and to resolve the issue in such a way that course learning outcomes are achieved. </w:t>
      </w:r>
      <w:r w:rsidRPr="006B4ED0">
        <w:rPr>
          <w:b/>
          <w:iCs/>
          <w:sz w:val="20"/>
          <w:szCs w:val="20"/>
        </w:rPr>
        <w:t>Please note that the instructor for the course is the final decision-maker for any issues that arise, and administrators do not override the instructor’s decisions or policies.</w:t>
      </w:r>
    </w:p>
    <w:p w14:paraId="201519B3" w14:textId="77777777" w:rsidR="00626EB3" w:rsidRDefault="00626EB3">
      <w:pPr>
        <w:jc w:val="both"/>
      </w:pPr>
    </w:p>
    <w:p w14:paraId="45BDE37C" w14:textId="77777777" w:rsidR="001C6D07" w:rsidRDefault="001C6D07">
      <w:pPr>
        <w:jc w:val="both"/>
      </w:pPr>
    </w:p>
    <w:p w14:paraId="40EA9B54" w14:textId="77777777" w:rsidR="00626EB3" w:rsidRDefault="00322E85">
      <w:pPr>
        <w:pStyle w:val="BodyText"/>
        <w:ind w:left="462"/>
      </w:pPr>
      <w:r>
        <w:rPr>
          <w:noProof/>
        </w:rPr>
        <mc:AlternateContent>
          <mc:Choice Requires="wps">
            <w:drawing>
              <wp:inline distT="0" distB="0" distL="0" distR="0" wp14:anchorId="3CBFB48D" wp14:editId="217E5EFD">
                <wp:extent cx="6243955" cy="190500"/>
                <wp:effectExtent l="9525" t="0" r="0" b="9525"/>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3955" cy="190500"/>
                        </a:xfrm>
                        <a:prstGeom prst="rect">
                          <a:avLst/>
                        </a:prstGeom>
                        <a:ln w="6096">
                          <a:solidFill>
                            <a:srgbClr val="000000"/>
                          </a:solidFill>
                          <a:prstDash val="solid"/>
                        </a:ln>
                      </wps:spPr>
                      <wps:txbx>
                        <w:txbxContent>
                          <w:p w14:paraId="3C268D5D" w14:textId="77777777" w:rsidR="00365C11" w:rsidRDefault="00365C11">
                            <w:pPr>
                              <w:spacing w:before="19"/>
                              <w:ind w:left="139"/>
                              <w:rPr>
                                <w:b/>
                              </w:rPr>
                            </w:pPr>
                            <w:r>
                              <w:rPr>
                                <w:b/>
                                <w:color w:val="840031"/>
                              </w:rPr>
                              <w:t>XI.</w:t>
                            </w:r>
                            <w:r>
                              <w:rPr>
                                <w:b/>
                                <w:color w:val="840031"/>
                                <w:spacing w:val="77"/>
                              </w:rPr>
                              <w:t xml:space="preserve"> </w:t>
                            </w:r>
                            <w:r>
                              <w:rPr>
                                <w:b/>
                                <w:color w:val="840031"/>
                              </w:rPr>
                              <w:t>AUB</w:t>
                            </w:r>
                            <w:r>
                              <w:rPr>
                                <w:b/>
                                <w:color w:val="840031"/>
                                <w:spacing w:val="-4"/>
                              </w:rPr>
                              <w:t xml:space="preserve"> </w:t>
                            </w:r>
                            <w:r>
                              <w:rPr>
                                <w:b/>
                                <w:color w:val="840031"/>
                              </w:rPr>
                              <w:t>GRADING</w:t>
                            </w:r>
                            <w:r>
                              <w:rPr>
                                <w:b/>
                                <w:color w:val="840031"/>
                                <w:spacing w:val="-1"/>
                              </w:rPr>
                              <w:t xml:space="preserve"> </w:t>
                            </w:r>
                            <w:r>
                              <w:rPr>
                                <w:b/>
                                <w:color w:val="840031"/>
                                <w:spacing w:val="-2"/>
                              </w:rPr>
                              <w:t>SYSTEM</w:t>
                            </w:r>
                          </w:p>
                        </w:txbxContent>
                      </wps:txbx>
                      <wps:bodyPr wrap="square" lIns="0" tIns="0" rIns="0" bIns="0" rtlCol="0">
                        <a:noAutofit/>
                      </wps:bodyPr>
                    </wps:wsp>
                  </a:graphicData>
                </a:graphic>
              </wp:inline>
            </w:drawing>
          </mc:Choice>
          <mc:Fallback>
            <w:pict>
              <v:shape w14:anchorId="3CBFB48D" id="Textbox 13" o:spid="_x0000_s1036" type="#_x0000_t202" style="width:491.6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" filled="f" strokeweight=".48pt">
                <v:path arrowok="t"/>
                <v:textbox inset="0,0,0,0">
                  <w:txbxContent>
                    <w:p w14:paraId="3C268D5D" w14:textId="77777777" w:rsidR="00365C11" w:rsidRDefault="00365C11">
                      <w:pPr>
                        <w:spacing w:before="19"/>
                        <w:ind w:left="139"/>
                        <w:rPr>
                          <w:b/>
                        </w:rPr>
                      </w:pPr>
                      <w:r>
                        <w:rPr>
                          <w:b/>
                          <w:color w:val="840031"/>
                        </w:rPr>
                        <w:t>XI.</w:t>
                      </w:r>
                      <w:r>
                        <w:rPr>
                          <w:b/>
                          <w:color w:val="840031"/>
                          <w:spacing w:val="77"/>
                        </w:rPr>
                        <w:t xml:space="preserve"> </w:t>
                      </w:r>
                      <w:r>
                        <w:rPr>
                          <w:b/>
                          <w:color w:val="840031"/>
                        </w:rPr>
                        <w:t>AUB</w:t>
                      </w:r>
                      <w:r>
                        <w:rPr>
                          <w:b/>
                          <w:color w:val="840031"/>
                          <w:spacing w:val="-4"/>
                        </w:rPr>
                        <w:t xml:space="preserve"> </w:t>
                      </w:r>
                      <w:r>
                        <w:rPr>
                          <w:b/>
                          <w:color w:val="840031"/>
                        </w:rPr>
                        <w:t>GRADING</w:t>
                      </w:r>
                      <w:r>
                        <w:rPr>
                          <w:b/>
                          <w:color w:val="840031"/>
                          <w:spacing w:val="-1"/>
                        </w:rPr>
                        <w:t xml:space="preserve"> </w:t>
                      </w:r>
                      <w:r>
                        <w:rPr>
                          <w:b/>
                          <w:color w:val="840031"/>
                          <w:spacing w:val="-2"/>
                        </w:rPr>
                        <w:t>SYSTEM</w:t>
                      </w:r>
                    </w:p>
                  </w:txbxContent>
                </v:textbox>
                <w10:anchorlock/>
              </v:shape>
            </w:pict>
          </mc:Fallback>
        </mc:AlternateContent>
      </w:r>
    </w:p>
    <w:p w14:paraId="72004B96" w14:textId="77777777" w:rsidR="001C6D07" w:rsidRDefault="001C6D07">
      <w:pPr>
        <w:ind w:left="520"/>
      </w:pPr>
    </w:p>
    <w:p w14:paraId="0355B5D8" w14:textId="0C7CE5B1" w:rsidR="00626EB3" w:rsidRDefault="001C6D07">
      <w:pPr>
        <w:ind w:left="520"/>
      </w:pPr>
      <w:hyperlink r:id="rId24" w:history="1">
        <w:r w:rsidRPr="00D230CB">
          <w:rPr>
            <w:rStyle w:val="Hyperlink"/>
            <w:spacing w:val="-2"/>
          </w:rPr>
          <w:t>https://www.aub.edu.lb/Registrar/Pages/academic-information.aspx</w:t>
        </w:r>
      </w:hyperlink>
    </w:p>
    <w:p w14:paraId="0A2DC829" w14:textId="77777777" w:rsidR="00626EB3" w:rsidRDefault="00626EB3">
      <w:pPr>
        <w:sectPr w:rsidR="00626EB3">
          <w:footerReference w:type="default" r:id="rId25"/>
          <w:pgSz w:w="11910" w:h="16840"/>
          <w:pgMar w:top="1420" w:right="940" w:bottom="1240" w:left="560" w:header="0" w:footer="1049" w:gutter="0"/>
          <w:cols w:space="720"/>
        </w:sectPr>
      </w:pPr>
    </w:p>
    <w:p w14:paraId="19647236" w14:textId="77777777" w:rsidR="00626EB3" w:rsidRDefault="00322E85">
      <w:pPr>
        <w:spacing w:before="154"/>
        <w:ind w:left="628"/>
        <w:rPr>
          <w:b/>
          <w:sz w:val="20"/>
        </w:rPr>
      </w:pPr>
      <w:r>
        <w:rPr>
          <w:b/>
          <w:sz w:val="20"/>
        </w:rPr>
        <w:t>Numeric</w:t>
      </w:r>
      <w:r>
        <w:rPr>
          <w:b/>
          <w:spacing w:val="-8"/>
          <w:sz w:val="20"/>
        </w:rPr>
        <w:t xml:space="preserve"> </w:t>
      </w:r>
      <w:r>
        <w:rPr>
          <w:b/>
          <w:sz w:val="20"/>
        </w:rPr>
        <w:t>Course</w:t>
      </w:r>
      <w:r>
        <w:rPr>
          <w:b/>
          <w:spacing w:val="-7"/>
          <w:sz w:val="20"/>
        </w:rPr>
        <w:t xml:space="preserve"> </w:t>
      </w:r>
      <w:r>
        <w:rPr>
          <w:b/>
          <w:sz w:val="20"/>
        </w:rPr>
        <w:t>Grade</w:t>
      </w:r>
      <w:r>
        <w:rPr>
          <w:b/>
          <w:spacing w:val="-7"/>
          <w:sz w:val="20"/>
        </w:rPr>
        <w:t xml:space="preserve"> </w:t>
      </w:r>
      <w:r>
        <w:rPr>
          <w:b/>
          <w:sz w:val="20"/>
        </w:rPr>
        <w:t>to</w:t>
      </w:r>
      <w:r>
        <w:rPr>
          <w:b/>
          <w:spacing w:val="-5"/>
          <w:sz w:val="20"/>
        </w:rPr>
        <w:t xml:space="preserve"> </w:t>
      </w:r>
      <w:r>
        <w:rPr>
          <w:b/>
          <w:sz w:val="20"/>
        </w:rPr>
        <w:t>Letter</w:t>
      </w:r>
      <w:r>
        <w:rPr>
          <w:b/>
          <w:spacing w:val="-8"/>
          <w:sz w:val="20"/>
        </w:rPr>
        <w:t xml:space="preserve"> </w:t>
      </w:r>
      <w:r>
        <w:rPr>
          <w:b/>
          <w:sz w:val="20"/>
        </w:rPr>
        <w:t>Course</w:t>
      </w:r>
      <w:r>
        <w:rPr>
          <w:b/>
          <w:spacing w:val="-7"/>
          <w:sz w:val="20"/>
        </w:rPr>
        <w:t xml:space="preserve"> </w:t>
      </w:r>
      <w:r>
        <w:rPr>
          <w:b/>
          <w:spacing w:val="-4"/>
          <w:sz w:val="20"/>
        </w:rPr>
        <w:t>Grade</w:t>
      </w:r>
    </w:p>
    <w:p w14:paraId="3D7E46A0" w14:textId="77777777" w:rsidR="00626EB3" w:rsidRDefault="00626EB3">
      <w:pPr>
        <w:pStyle w:val="BodyText"/>
        <w:spacing w:before="10"/>
        <w:rPr>
          <w:b/>
          <w:sz w:val="19"/>
        </w:rPr>
      </w:pPr>
    </w:p>
    <w:tbl>
      <w:tblPr>
        <w:tblW w:w="0" w:type="auto"/>
        <w:tblInd w:w="642" w:type="dxa"/>
        <w:tblBorders>
          <w:top w:val="single" w:sz="6" w:space="0" w:color="C5C5C5"/>
          <w:left w:val="single" w:sz="6" w:space="0" w:color="C5C5C5"/>
          <w:bottom w:val="single" w:sz="6" w:space="0" w:color="C5C5C5"/>
          <w:right w:val="single" w:sz="6" w:space="0" w:color="C5C5C5"/>
          <w:insideH w:val="single" w:sz="6" w:space="0" w:color="C5C5C5"/>
          <w:insideV w:val="single" w:sz="6" w:space="0" w:color="C5C5C5"/>
        </w:tblBorders>
        <w:tblLayout w:type="fixed"/>
        <w:tblCellMar>
          <w:left w:w="0" w:type="dxa"/>
          <w:right w:w="0" w:type="dxa"/>
        </w:tblCellMar>
        <w:tblLook w:val="01E0" w:firstRow="1" w:lastRow="1" w:firstColumn="1" w:lastColumn="1" w:noHBand="0" w:noVBand="0"/>
      </w:tblPr>
      <w:tblGrid>
        <w:gridCol w:w="2189"/>
        <w:gridCol w:w="2285"/>
      </w:tblGrid>
      <w:tr w:rsidR="00626EB3" w14:paraId="09A85485" w14:textId="77777777">
        <w:trPr>
          <w:trHeight w:val="520"/>
        </w:trPr>
        <w:tc>
          <w:tcPr>
            <w:tcW w:w="2189" w:type="dxa"/>
          </w:tcPr>
          <w:p w14:paraId="30684D21" w14:textId="77777777" w:rsidR="00626EB3" w:rsidRDefault="00322E85">
            <w:pPr>
              <w:pStyle w:val="TableParagraph"/>
              <w:spacing w:before="30"/>
              <w:ind w:left="208" w:hanging="149"/>
              <w:rPr>
                <w:b/>
                <w:sz w:val="20"/>
              </w:rPr>
            </w:pPr>
            <w:r>
              <w:rPr>
                <w:b/>
                <w:sz w:val="20"/>
              </w:rPr>
              <w:t>Starting</w:t>
            </w:r>
            <w:r>
              <w:rPr>
                <w:b/>
                <w:spacing w:val="-14"/>
                <w:sz w:val="20"/>
              </w:rPr>
              <w:t xml:space="preserve"> </w:t>
            </w:r>
            <w:r>
              <w:rPr>
                <w:b/>
                <w:sz w:val="20"/>
              </w:rPr>
              <w:t>with</w:t>
            </w:r>
            <w:r>
              <w:rPr>
                <w:b/>
                <w:spacing w:val="-14"/>
                <w:sz w:val="20"/>
              </w:rPr>
              <w:t xml:space="preserve"> </w:t>
            </w:r>
            <w:r>
              <w:rPr>
                <w:b/>
                <w:sz w:val="20"/>
              </w:rPr>
              <w:t>Numeric Course Grade /100</w:t>
            </w:r>
          </w:p>
        </w:tc>
        <w:tc>
          <w:tcPr>
            <w:tcW w:w="2285" w:type="dxa"/>
          </w:tcPr>
          <w:p w14:paraId="2C63BF22" w14:textId="77777777" w:rsidR="00626EB3" w:rsidRDefault="00322E85">
            <w:pPr>
              <w:pStyle w:val="TableParagraph"/>
              <w:spacing w:before="30"/>
              <w:ind w:left="546" w:right="35" w:hanging="495"/>
              <w:rPr>
                <w:b/>
                <w:sz w:val="20"/>
              </w:rPr>
            </w:pPr>
            <w:r>
              <w:rPr>
                <w:b/>
                <w:sz w:val="20"/>
              </w:rPr>
              <w:t>Corresponding</w:t>
            </w:r>
            <w:r>
              <w:rPr>
                <w:b/>
                <w:spacing w:val="-14"/>
                <w:sz w:val="20"/>
              </w:rPr>
              <w:t xml:space="preserve"> </w:t>
            </w:r>
            <w:r>
              <w:rPr>
                <w:b/>
                <w:sz w:val="20"/>
              </w:rPr>
              <w:t>Course Letter Grade</w:t>
            </w:r>
          </w:p>
        </w:tc>
      </w:tr>
      <w:tr w:rsidR="00626EB3" w14:paraId="6EB95BBB" w14:textId="77777777">
        <w:trPr>
          <w:trHeight w:val="287"/>
        </w:trPr>
        <w:tc>
          <w:tcPr>
            <w:tcW w:w="2189" w:type="dxa"/>
          </w:tcPr>
          <w:p w14:paraId="19BF2BA4" w14:textId="77777777" w:rsidR="00626EB3" w:rsidRDefault="00322E85">
            <w:pPr>
              <w:pStyle w:val="TableParagraph"/>
              <w:spacing w:before="28"/>
              <w:ind w:left="14" w:right="5"/>
              <w:jc w:val="center"/>
              <w:rPr>
                <w:sz w:val="20"/>
              </w:rPr>
            </w:pPr>
            <w:r>
              <w:rPr>
                <w:sz w:val="20"/>
              </w:rPr>
              <w:t>&lt;</w:t>
            </w:r>
            <w:r>
              <w:rPr>
                <w:spacing w:val="-2"/>
                <w:sz w:val="20"/>
              </w:rPr>
              <w:t xml:space="preserve"> </w:t>
            </w:r>
            <w:r>
              <w:rPr>
                <w:spacing w:val="-5"/>
                <w:sz w:val="20"/>
              </w:rPr>
              <w:t>60</w:t>
            </w:r>
          </w:p>
        </w:tc>
        <w:tc>
          <w:tcPr>
            <w:tcW w:w="2285" w:type="dxa"/>
          </w:tcPr>
          <w:p w14:paraId="55F9E454" w14:textId="77777777" w:rsidR="00626EB3" w:rsidRDefault="00322E85">
            <w:pPr>
              <w:pStyle w:val="TableParagraph"/>
              <w:spacing w:before="28"/>
              <w:ind w:left="13" w:right="3"/>
              <w:jc w:val="center"/>
              <w:rPr>
                <w:sz w:val="20"/>
              </w:rPr>
            </w:pPr>
            <w:r>
              <w:rPr>
                <w:spacing w:val="-10"/>
                <w:sz w:val="20"/>
              </w:rPr>
              <w:t>F</w:t>
            </w:r>
          </w:p>
        </w:tc>
      </w:tr>
      <w:tr w:rsidR="00626EB3" w14:paraId="5D3B2861" w14:textId="77777777">
        <w:trPr>
          <w:trHeight w:val="287"/>
        </w:trPr>
        <w:tc>
          <w:tcPr>
            <w:tcW w:w="2189" w:type="dxa"/>
          </w:tcPr>
          <w:p w14:paraId="58010061" w14:textId="77777777" w:rsidR="00626EB3" w:rsidRDefault="00322E85">
            <w:pPr>
              <w:pStyle w:val="TableParagraph"/>
              <w:spacing w:before="28"/>
              <w:ind w:left="14" w:right="5"/>
              <w:jc w:val="center"/>
              <w:rPr>
                <w:sz w:val="20"/>
              </w:rPr>
            </w:pPr>
            <w:r>
              <w:rPr>
                <w:spacing w:val="-5"/>
                <w:sz w:val="20"/>
              </w:rPr>
              <w:t>60</w:t>
            </w:r>
          </w:p>
        </w:tc>
        <w:tc>
          <w:tcPr>
            <w:tcW w:w="2285" w:type="dxa"/>
          </w:tcPr>
          <w:p w14:paraId="3978755C" w14:textId="77777777" w:rsidR="00626EB3" w:rsidRDefault="00322E85">
            <w:pPr>
              <w:pStyle w:val="TableParagraph"/>
              <w:spacing w:before="28"/>
              <w:ind w:left="13"/>
              <w:jc w:val="center"/>
              <w:rPr>
                <w:sz w:val="20"/>
              </w:rPr>
            </w:pPr>
            <w:r>
              <w:rPr>
                <w:spacing w:val="-10"/>
                <w:sz w:val="20"/>
              </w:rPr>
              <w:t>D</w:t>
            </w:r>
          </w:p>
        </w:tc>
      </w:tr>
      <w:tr w:rsidR="00626EB3" w14:paraId="19478410" w14:textId="77777777">
        <w:trPr>
          <w:trHeight w:val="287"/>
        </w:trPr>
        <w:tc>
          <w:tcPr>
            <w:tcW w:w="2189" w:type="dxa"/>
          </w:tcPr>
          <w:p w14:paraId="418908E6" w14:textId="77777777" w:rsidR="00626EB3" w:rsidRDefault="00322E85">
            <w:pPr>
              <w:pStyle w:val="TableParagraph"/>
              <w:spacing w:before="28"/>
              <w:ind w:left="14"/>
              <w:jc w:val="center"/>
              <w:rPr>
                <w:sz w:val="20"/>
              </w:rPr>
            </w:pPr>
            <w:r>
              <w:rPr>
                <w:spacing w:val="-4"/>
                <w:sz w:val="20"/>
              </w:rPr>
              <w:t>61–62</w:t>
            </w:r>
          </w:p>
        </w:tc>
        <w:tc>
          <w:tcPr>
            <w:tcW w:w="2285" w:type="dxa"/>
          </w:tcPr>
          <w:p w14:paraId="41273C77" w14:textId="77777777" w:rsidR="00626EB3" w:rsidRDefault="00322E85">
            <w:pPr>
              <w:pStyle w:val="TableParagraph"/>
              <w:spacing w:before="28"/>
              <w:ind w:left="13" w:right="3"/>
              <w:jc w:val="center"/>
              <w:rPr>
                <w:sz w:val="20"/>
              </w:rPr>
            </w:pPr>
            <w:r>
              <w:rPr>
                <w:spacing w:val="-5"/>
                <w:sz w:val="20"/>
              </w:rPr>
              <w:t>D+</w:t>
            </w:r>
          </w:p>
        </w:tc>
      </w:tr>
      <w:tr w:rsidR="00626EB3" w14:paraId="00544B4A" w14:textId="77777777">
        <w:trPr>
          <w:trHeight w:val="289"/>
        </w:trPr>
        <w:tc>
          <w:tcPr>
            <w:tcW w:w="2189" w:type="dxa"/>
          </w:tcPr>
          <w:p w14:paraId="67A223B1" w14:textId="77777777" w:rsidR="00626EB3" w:rsidRDefault="00322E85">
            <w:pPr>
              <w:pStyle w:val="TableParagraph"/>
              <w:spacing w:before="28"/>
              <w:ind w:left="14"/>
              <w:jc w:val="center"/>
              <w:rPr>
                <w:sz w:val="20"/>
              </w:rPr>
            </w:pPr>
            <w:r>
              <w:rPr>
                <w:spacing w:val="-4"/>
                <w:sz w:val="20"/>
              </w:rPr>
              <w:t>63–65</w:t>
            </w:r>
          </w:p>
        </w:tc>
        <w:tc>
          <w:tcPr>
            <w:tcW w:w="2285" w:type="dxa"/>
          </w:tcPr>
          <w:p w14:paraId="52401AE3" w14:textId="77777777" w:rsidR="00626EB3" w:rsidRDefault="00322E85">
            <w:pPr>
              <w:pStyle w:val="TableParagraph"/>
              <w:spacing w:before="28"/>
              <w:ind w:left="13" w:right="4"/>
              <w:jc w:val="center"/>
              <w:rPr>
                <w:sz w:val="20"/>
              </w:rPr>
            </w:pPr>
            <w:r>
              <w:rPr>
                <w:spacing w:val="-5"/>
                <w:sz w:val="20"/>
              </w:rPr>
              <w:t>C–</w:t>
            </w:r>
          </w:p>
        </w:tc>
      </w:tr>
      <w:tr w:rsidR="00626EB3" w14:paraId="31E0CDED" w14:textId="77777777">
        <w:trPr>
          <w:trHeight w:val="287"/>
        </w:trPr>
        <w:tc>
          <w:tcPr>
            <w:tcW w:w="2189" w:type="dxa"/>
          </w:tcPr>
          <w:p w14:paraId="3CD8FAAC" w14:textId="77777777" w:rsidR="00626EB3" w:rsidRDefault="00322E85">
            <w:pPr>
              <w:pStyle w:val="TableParagraph"/>
              <w:spacing w:before="28"/>
              <w:ind w:left="14"/>
              <w:jc w:val="center"/>
              <w:rPr>
                <w:sz w:val="20"/>
              </w:rPr>
            </w:pPr>
            <w:r>
              <w:rPr>
                <w:spacing w:val="-4"/>
                <w:sz w:val="20"/>
              </w:rPr>
              <w:t>66–68</w:t>
            </w:r>
          </w:p>
        </w:tc>
        <w:tc>
          <w:tcPr>
            <w:tcW w:w="2285" w:type="dxa"/>
          </w:tcPr>
          <w:p w14:paraId="6B157971" w14:textId="77777777" w:rsidR="00626EB3" w:rsidRDefault="00322E85">
            <w:pPr>
              <w:pStyle w:val="TableParagraph"/>
              <w:spacing w:before="28"/>
              <w:ind w:left="13"/>
              <w:jc w:val="center"/>
              <w:rPr>
                <w:sz w:val="20"/>
              </w:rPr>
            </w:pPr>
            <w:r>
              <w:rPr>
                <w:spacing w:val="-10"/>
                <w:sz w:val="20"/>
              </w:rPr>
              <w:t>C</w:t>
            </w:r>
          </w:p>
        </w:tc>
      </w:tr>
      <w:tr w:rsidR="00626EB3" w14:paraId="46E88656" w14:textId="77777777">
        <w:trPr>
          <w:trHeight w:val="287"/>
        </w:trPr>
        <w:tc>
          <w:tcPr>
            <w:tcW w:w="2189" w:type="dxa"/>
          </w:tcPr>
          <w:p w14:paraId="1848C9E7" w14:textId="77777777" w:rsidR="00626EB3" w:rsidRDefault="00322E85">
            <w:pPr>
              <w:pStyle w:val="TableParagraph"/>
              <w:spacing w:before="28"/>
              <w:ind w:left="14"/>
              <w:jc w:val="center"/>
              <w:rPr>
                <w:sz w:val="20"/>
              </w:rPr>
            </w:pPr>
            <w:r>
              <w:rPr>
                <w:spacing w:val="-4"/>
                <w:sz w:val="20"/>
              </w:rPr>
              <w:t>69–71</w:t>
            </w:r>
          </w:p>
        </w:tc>
        <w:tc>
          <w:tcPr>
            <w:tcW w:w="2285" w:type="dxa"/>
          </w:tcPr>
          <w:p w14:paraId="3B765D5D" w14:textId="77777777" w:rsidR="00626EB3" w:rsidRDefault="00322E85">
            <w:pPr>
              <w:pStyle w:val="TableParagraph"/>
              <w:spacing w:before="28"/>
              <w:ind w:left="13" w:right="3"/>
              <w:jc w:val="center"/>
              <w:rPr>
                <w:sz w:val="20"/>
              </w:rPr>
            </w:pPr>
            <w:r>
              <w:rPr>
                <w:spacing w:val="-5"/>
                <w:sz w:val="20"/>
              </w:rPr>
              <w:t>C+</w:t>
            </w:r>
          </w:p>
        </w:tc>
      </w:tr>
      <w:tr w:rsidR="00626EB3" w14:paraId="2841B779" w14:textId="77777777">
        <w:trPr>
          <w:trHeight w:val="287"/>
        </w:trPr>
        <w:tc>
          <w:tcPr>
            <w:tcW w:w="2189" w:type="dxa"/>
          </w:tcPr>
          <w:p w14:paraId="61766B01" w14:textId="77777777" w:rsidR="00626EB3" w:rsidRDefault="00322E85">
            <w:pPr>
              <w:pStyle w:val="TableParagraph"/>
              <w:spacing w:before="28"/>
              <w:ind w:left="14"/>
              <w:jc w:val="center"/>
              <w:rPr>
                <w:sz w:val="20"/>
              </w:rPr>
            </w:pPr>
            <w:r>
              <w:rPr>
                <w:spacing w:val="-4"/>
                <w:sz w:val="20"/>
              </w:rPr>
              <w:t>72–74</w:t>
            </w:r>
          </w:p>
        </w:tc>
        <w:tc>
          <w:tcPr>
            <w:tcW w:w="2285" w:type="dxa"/>
          </w:tcPr>
          <w:p w14:paraId="16F3F66F" w14:textId="77777777" w:rsidR="00626EB3" w:rsidRDefault="00322E85">
            <w:pPr>
              <w:pStyle w:val="TableParagraph"/>
              <w:spacing w:before="28"/>
              <w:ind w:left="13" w:right="2"/>
              <w:jc w:val="center"/>
              <w:rPr>
                <w:sz w:val="20"/>
              </w:rPr>
            </w:pPr>
            <w:r>
              <w:rPr>
                <w:spacing w:val="-5"/>
                <w:sz w:val="20"/>
              </w:rPr>
              <w:t>B–</w:t>
            </w:r>
          </w:p>
        </w:tc>
      </w:tr>
      <w:tr w:rsidR="00626EB3" w14:paraId="638040B0" w14:textId="77777777">
        <w:trPr>
          <w:trHeight w:val="287"/>
        </w:trPr>
        <w:tc>
          <w:tcPr>
            <w:tcW w:w="2189" w:type="dxa"/>
          </w:tcPr>
          <w:p w14:paraId="7C286ACE" w14:textId="77777777" w:rsidR="00626EB3" w:rsidRDefault="00322E85">
            <w:pPr>
              <w:pStyle w:val="TableParagraph"/>
              <w:spacing w:before="28"/>
              <w:ind w:left="14"/>
              <w:jc w:val="center"/>
              <w:rPr>
                <w:sz w:val="20"/>
              </w:rPr>
            </w:pPr>
            <w:r>
              <w:rPr>
                <w:spacing w:val="-4"/>
                <w:sz w:val="20"/>
              </w:rPr>
              <w:t>75–78</w:t>
            </w:r>
          </w:p>
        </w:tc>
        <w:tc>
          <w:tcPr>
            <w:tcW w:w="2285" w:type="dxa"/>
          </w:tcPr>
          <w:p w14:paraId="35965679" w14:textId="77777777" w:rsidR="00626EB3" w:rsidRDefault="00322E85">
            <w:pPr>
              <w:pStyle w:val="TableParagraph"/>
              <w:spacing w:before="28"/>
              <w:ind w:left="13" w:right="1"/>
              <w:jc w:val="center"/>
              <w:rPr>
                <w:sz w:val="20"/>
              </w:rPr>
            </w:pPr>
            <w:r>
              <w:rPr>
                <w:spacing w:val="-10"/>
                <w:sz w:val="20"/>
              </w:rPr>
              <w:t>B</w:t>
            </w:r>
          </w:p>
        </w:tc>
      </w:tr>
      <w:tr w:rsidR="00626EB3" w14:paraId="57668F3D" w14:textId="77777777">
        <w:trPr>
          <w:trHeight w:val="289"/>
        </w:trPr>
        <w:tc>
          <w:tcPr>
            <w:tcW w:w="2189" w:type="dxa"/>
          </w:tcPr>
          <w:p w14:paraId="4A3E8CE2" w14:textId="77777777" w:rsidR="00626EB3" w:rsidRDefault="00322E85">
            <w:pPr>
              <w:pStyle w:val="TableParagraph"/>
              <w:spacing w:before="30"/>
              <w:ind w:left="14"/>
              <w:jc w:val="center"/>
              <w:rPr>
                <w:sz w:val="20"/>
              </w:rPr>
            </w:pPr>
            <w:r>
              <w:rPr>
                <w:spacing w:val="-4"/>
                <w:sz w:val="20"/>
              </w:rPr>
              <w:t>79–82</w:t>
            </w:r>
          </w:p>
        </w:tc>
        <w:tc>
          <w:tcPr>
            <w:tcW w:w="2285" w:type="dxa"/>
          </w:tcPr>
          <w:p w14:paraId="5CAF97FC" w14:textId="77777777" w:rsidR="00626EB3" w:rsidRDefault="00322E85">
            <w:pPr>
              <w:pStyle w:val="TableParagraph"/>
              <w:spacing w:before="30"/>
              <w:ind w:left="13" w:right="2"/>
              <w:jc w:val="center"/>
              <w:rPr>
                <w:sz w:val="20"/>
              </w:rPr>
            </w:pPr>
            <w:r>
              <w:rPr>
                <w:spacing w:val="-5"/>
                <w:sz w:val="20"/>
              </w:rPr>
              <w:t>B+</w:t>
            </w:r>
          </w:p>
        </w:tc>
      </w:tr>
      <w:tr w:rsidR="00626EB3" w14:paraId="64BF7B60" w14:textId="77777777">
        <w:trPr>
          <w:trHeight w:val="287"/>
        </w:trPr>
        <w:tc>
          <w:tcPr>
            <w:tcW w:w="2189" w:type="dxa"/>
          </w:tcPr>
          <w:p w14:paraId="1491F832" w14:textId="77777777" w:rsidR="00626EB3" w:rsidRDefault="00322E85">
            <w:pPr>
              <w:pStyle w:val="TableParagraph"/>
              <w:spacing w:before="28"/>
              <w:ind w:left="14"/>
              <w:jc w:val="center"/>
              <w:rPr>
                <w:sz w:val="20"/>
              </w:rPr>
            </w:pPr>
            <w:r>
              <w:rPr>
                <w:spacing w:val="-4"/>
                <w:sz w:val="20"/>
              </w:rPr>
              <w:t>83–86</w:t>
            </w:r>
          </w:p>
        </w:tc>
        <w:tc>
          <w:tcPr>
            <w:tcW w:w="2285" w:type="dxa"/>
          </w:tcPr>
          <w:p w14:paraId="3EEB5242" w14:textId="77777777" w:rsidR="00626EB3" w:rsidRDefault="00322E85">
            <w:pPr>
              <w:pStyle w:val="TableParagraph"/>
              <w:spacing w:before="28"/>
              <w:ind w:left="13" w:right="2"/>
              <w:jc w:val="center"/>
              <w:rPr>
                <w:sz w:val="20"/>
              </w:rPr>
            </w:pPr>
            <w:r>
              <w:rPr>
                <w:spacing w:val="-5"/>
                <w:sz w:val="20"/>
              </w:rPr>
              <w:t>A–</w:t>
            </w:r>
          </w:p>
        </w:tc>
      </w:tr>
      <w:tr w:rsidR="00626EB3" w14:paraId="09CD2907" w14:textId="77777777">
        <w:trPr>
          <w:trHeight w:val="287"/>
        </w:trPr>
        <w:tc>
          <w:tcPr>
            <w:tcW w:w="2189" w:type="dxa"/>
          </w:tcPr>
          <w:p w14:paraId="20ED0411" w14:textId="77777777" w:rsidR="00626EB3" w:rsidRDefault="00322E85">
            <w:pPr>
              <w:pStyle w:val="TableParagraph"/>
              <w:spacing w:before="28"/>
              <w:ind w:left="14"/>
              <w:jc w:val="center"/>
              <w:rPr>
                <w:sz w:val="20"/>
              </w:rPr>
            </w:pPr>
            <w:r>
              <w:rPr>
                <w:spacing w:val="-4"/>
                <w:sz w:val="20"/>
              </w:rPr>
              <w:t>87–92</w:t>
            </w:r>
          </w:p>
        </w:tc>
        <w:tc>
          <w:tcPr>
            <w:tcW w:w="2285" w:type="dxa"/>
          </w:tcPr>
          <w:p w14:paraId="3FC1D31F" w14:textId="77777777" w:rsidR="00626EB3" w:rsidRDefault="00322E85">
            <w:pPr>
              <w:pStyle w:val="TableParagraph"/>
              <w:spacing w:before="28"/>
              <w:ind w:left="13" w:right="1"/>
              <w:jc w:val="center"/>
              <w:rPr>
                <w:sz w:val="20"/>
              </w:rPr>
            </w:pPr>
            <w:r>
              <w:rPr>
                <w:spacing w:val="-10"/>
                <w:sz w:val="20"/>
              </w:rPr>
              <w:t>A</w:t>
            </w:r>
          </w:p>
        </w:tc>
      </w:tr>
      <w:tr w:rsidR="00626EB3" w14:paraId="6D018203" w14:textId="77777777">
        <w:trPr>
          <w:trHeight w:val="289"/>
        </w:trPr>
        <w:tc>
          <w:tcPr>
            <w:tcW w:w="2189" w:type="dxa"/>
          </w:tcPr>
          <w:p w14:paraId="1EABA013" w14:textId="77777777" w:rsidR="00626EB3" w:rsidRDefault="00322E85">
            <w:pPr>
              <w:pStyle w:val="TableParagraph"/>
              <w:spacing w:before="28"/>
              <w:ind w:left="14" w:right="3"/>
              <w:jc w:val="center"/>
              <w:rPr>
                <w:sz w:val="20"/>
              </w:rPr>
            </w:pPr>
            <w:r>
              <w:rPr>
                <w:spacing w:val="-2"/>
                <w:sz w:val="20"/>
              </w:rPr>
              <w:t>93–100</w:t>
            </w:r>
          </w:p>
        </w:tc>
        <w:tc>
          <w:tcPr>
            <w:tcW w:w="2285" w:type="dxa"/>
          </w:tcPr>
          <w:p w14:paraId="3928CB06" w14:textId="77777777" w:rsidR="00626EB3" w:rsidRDefault="00322E85">
            <w:pPr>
              <w:pStyle w:val="TableParagraph"/>
              <w:spacing w:before="28"/>
              <w:ind w:left="13" w:right="2"/>
              <w:jc w:val="center"/>
              <w:rPr>
                <w:sz w:val="20"/>
              </w:rPr>
            </w:pPr>
            <w:r>
              <w:rPr>
                <w:spacing w:val="-5"/>
                <w:sz w:val="20"/>
              </w:rPr>
              <w:t>A+</w:t>
            </w:r>
          </w:p>
        </w:tc>
      </w:tr>
    </w:tbl>
    <w:p w14:paraId="6DE5AF50" w14:textId="7019858C" w:rsidR="00626EB3" w:rsidRDefault="00322E85" w:rsidP="001C6D07">
      <w:pPr>
        <w:spacing w:before="154"/>
        <w:ind w:left="346" w:firstLine="374"/>
        <w:rPr>
          <w:b/>
          <w:sz w:val="20"/>
        </w:rPr>
      </w:pPr>
      <w:r>
        <w:rPr>
          <w:b/>
          <w:sz w:val="20"/>
        </w:rPr>
        <w:t>Grade</w:t>
      </w:r>
      <w:r>
        <w:rPr>
          <w:b/>
          <w:spacing w:val="-10"/>
          <w:sz w:val="20"/>
        </w:rPr>
        <w:t xml:space="preserve"> </w:t>
      </w:r>
      <w:r>
        <w:rPr>
          <w:b/>
          <w:sz w:val="20"/>
        </w:rPr>
        <w:t>Conversion</w:t>
      </w:r>
      <w:r>
        <w:rPr>
          <w:b/>
          <w:spacing w:val="-8"/>
          <w:sz w:val="20"/>
        </w:rPr>
        <w:t xml:space="preserve"> </w:t>
      </w:r>
      <w:r>
        <w:rPr>
          <w:b/>
          <w:spacing w:val="-2"/>
          <w:sz w:val="20"/>
        </w:rPr>
        <w:t>Chart</w:t>
      </w:r>
    </w:p>
    <w:p w14:paraId="1F838494" w14:textId="77777777" w:rsidR="00626EB3" w:rsidRDefault="00626EB3">
      <w:pPr>
        <w:pStyle w:val="BodyText"/>
        <w:spacing w:before="10"/>
        <w:rPr>
          <w:b/>
          <w:sz w:val="19"/>
        </w:rPr>
      </w:pPr>
    </w:p>
    <w:tbl>
      <w:tblPr>
        <w:tblW w:w="0" w:type="auto"/>
        <w:tblInd w:w="656" w:type="dxa"/>
        <w:tblBorders>
          <w:top w:val="single" w:sz="6" w:space="0" w:color="C5C5C5"/>
          <w:left w:val="single" w:sz="6" w:space="0" w:color="C5C5C5"/>
          <w:bottom w:val="single" w:sz="6" w:space="0" w:color="C5C5C5"/>
          <w:right w:val="single" w:sz="6" w:space="0" w:color="C5C5C5"/>
          <w:insideH w:val="single" w:sz="6" w:space="0" w:color="C5C5C5"/>
          <w:insideV w:val="single" w:sz="6" w:space="0" w:color="C5C5C5"/>
        </w:tblBorders>
        <w:tblLayout w:type="fixed"/>
        <w:tblCellMar>
          <w:left w:w="0" w:type="dxa"/>
          <w:right w:w="0" w:type="dxa"/>
        </w:tblCellMar>
        <w:tblLook w:val="01E0" w:firstRow="1" w:lastRow="1" w:firstColumn="1" w:lastColumn="1" w:noHBand="0" w:noVBand="0"/>
      </w:tblPr>
      <w:tblGrid>
        <w:gridCol w:w="2141"/>
        <w:gridCol w:w="2143"/>
      </w:tblGrid>
      <w:tr w:rsidR="00626EB3" w14:paraId="4045B730" w14:textId="77777777" w:rsidTr="001C6D07">
        <w:trPr>
          <w:trHeight w:val="289"/>
        </w:trPr>
        <w:tc>
          <w:tcPr>
            <w:tcW w:w="2141" w:type="dxa"/>
          </w:tcPr>
          <w:p w14:paraId="1381E6A1" w14:textId="77777777" w:rsidR="00626EB3" w:rsidRDefault="00322E85">
            <w:pPr>
              <w:pStyle w:val="TableParagraph"/>
              <w:spacing w:before="30"/>
              <w:ind w:left="18" w:right="2"/>
              <w:jc w:val="center"/>
              <w:rPr>
                <w:b/>
                <w:sz w:val="20"/>
              </w:rPr>
            </w:pPr>
            <w:r>
              <w:rPr>
                <w:b/>
                <w:sz w:val="20"/>
              </w:rPr>
              <w:t>Course</w:t>
            </w:r>
            <w:r>
              <w:rPr>
                <w:b/>
                <w:spacing w:val="-8"/>
                <w:sz w:val="20"/>
              </w:rPr>
              <w:t xml:space="preserve"> </w:t>
            </w:r>
            <w:r>
              <w:rPr>
                <w:b/>
                <w:sz w:val="20"/>
              </w:rPr>
              <w:t>Letter</w:t>
            </w:r>
            <w:r>
              <w:rPr>
                <w:b/>
                <w:spacing w:val="-9"/>
                <w:sz w:val="20"/>
              </w:rPr>
              <w:t xml:space="preserve"> </w:t>
            </w:r>
            <w:r>
              <w:rPr>
                <w:b/>
                <w:spacing w:val="-2"/>
                <w:sz w:val="20"/>
              </w:rPr>
              <w:t>Grade</w:t>
            </w:r>
          </w:p>
        </w:tc>
        <w:tc>
          <w:tcPr>
            <w:tcW w:w="2143" w:type="dxa"/>
          </w:tcPr>
          <w:p w14:paraId="79795F30" w14:textId="77777777" w:rsidR="00626EB3" w:rsidRDefault="00322E85">
            <w:pPr>
              <w:pStyle w:val="TableParagraph"/>
              <w:spacing w:before="30"/>
              <w:ind w:left="15"/>
              <w:jc w:val="center"/>
              <w:rPr>
                <w:b/>
                <w:sz w:val="20"/>
              </w:rPr>
            </w:pPr>
            <w:r>
              <w:rPr>
                <w:b/>
                <w:sz w:val="20"/>
              </w:rPr>
              <w:t>Quality</w:t>
            </w:r>
            <w:r>
              <w:rPr>
                <w:b/>
                <w:spacing w:val="-10"/>
                <w:sz w:val="20"/>
              </w:rPr>
              <w:t xml:space="preserve"> </w:t>
            </w:r>
            <w:r>
              <w:rPr>
                <w:b/>
                <w:spacing w:val="-2"/>
                <w:sz w:val="20"/>
              </w:rPr>
              <w:t>Points</w:t>
            </w:r>
          </w:p>
        </w:tc>
      </w:tr>
      <w:tr w:rsidR="00626EB3" w14:paraId="7E3EF396" w14:textId="77777777" w:rsidTr="001C6D07">
        <w:trPr>
          <w:trHeight w:val="287"/>
        </w:trPr>
        <w:tc>
          <w:tcPr>
            <w:tcW w:w="2141" w:type="dxa"/>
          </w:tcPr>
          <w:p w14:paraId="4D9184ED" w14:textId="77777777" w:rsidR="00626EB3" w:rsidRDefault="00322E85">
            <w:pPr>
              <w:pStyle w:val="TableParagraph"/>
              <w:spacing w:before="28"/>
              <w:ind w:left="18" w:right="1"/>
              <w:jc w:val="center"/>
              <w:rPr>
                <w:sz w:val="20"/>
              </w:rPr>
            </w:pPr>
            <w:r>
              <w:rPr>
                <w:spacing w:val="-5"/>
                <w:sz w:val="20"/>
              </w:rPr>
              <w:t>A+</w:t>
            </w:r>
          </w:p>
        </w:tc>
        <w:tc>
          <w:tcPr>
            <w:tcW w:w="2143" w:type="dxa"/>
          </w:tcPr>
          <w:p w14:paraId="62A565CA" w14:textId="77777777" w:rsidR="00626EB3" w:rsidRDefault="00322E85">
            <w:pPr>
              <w:pStyle w:val="TableParagraph"/>
              <w:spacing w:before="28"/>
              <w:ind w:left="15" w:right="1"/>
              <w:jc w:val="center"/>
              <w:rPr>
                <w:sz w:val="20"/>
              </w:rPr>
            </w:pPr>
            <w:r>
              <w:rPr>
                <w:spacing w:val="-5"/>
                <w:sz w:val="20"/>
              </w:rPr>
              <w:t>4.3</w:t>
            </w:r>
          </w:p>
        </w:tc>
      </w:tr>
      <w:tr w:rsidR="00626EB3" w14:paraId="3FC87429" w14:textId="77777777" w:rsidTr="001C6D07">
        <w:trPr>
          <w:trHeight w:val="287"/>
        </w:trPr>
        <w:tc>
          <w:tcPr>
            <w:tcW w:w="2141" w:type="dxa"/>
          </w:tcPr>
          <w:p w14:paraId="5013AF56" w14:textId="77777777" w:rsidR="00626EB3" w:rsidRDefault="00322E85">
            <w:pPr>
              <w:pStyle w:val="TableParagraph"/>
              <w:spacing w:before="28"/>
              <w:ind w:left="18" w:right="1"/>
              <w:jc w:val="center"/>
              <w:rPr>
                <w:sz w:val="20"/>
              </w:rPr>
            </w:pPr>
            <w:r>
              <w:rPr>
                <w:spacing w:val="-10"/>
                <w:sz w:val="20"/>
              </w:rPr>
              <w:t>A</w:t>
            </w:r>
          </w:p>
        </w:tc>
        <w:tc>
          <w:tcPr>
            <w:tcW w:w="2143" w:type="dxa"/>
          </w:tcPr>
          <w:p w14:paraId="1E3A5B2C" w14:textId="77777777" w:rsidR="00626EB3" w:rsidRDefault="00322E85">
            <w:pPr>
              <w:pStyle w:val="TableParagraph"/>
              <w:spacing w:before="28"/>
              <w:ind w:left="15" w:right="1"/>
              <w:jc w:val="center"/>
              <w:rPr>
                <w:sz w:val="20"/>
              </w:rPr>
            </w:pPr>
            <w:r>
              <w:rPr>
                <w:spacing w:val="-5"/>
                <w:sz w:val="20"/>
              </w:rPr>
              <w:t>4.0</w:t>
            </w:r>
          </w:p>
        </w:tc>
      </w:tr>
      <w:tr w:rsidR="00626EB3" w14:paraId="1E44A575" w14:textId="77777777" w:rsidTr="001C6D07">
        <w:trPr>
          <w:trHeight w:val="287"/>
        </w:trPr>
        <w:tc>
          <w:tcPr>
            <w:tcW w:w="2141" w:type="dxa"/>
          </w:tcPr>
          <w:p w14:paraId="081D262F" w14:textId="77777777" w:rsidR="00626EB3" w:rsidRDefault="00322E85">
            <w:pPr>
              <w:pStyle w:val="TableParagraph"/>
              <w:spacing w:before="28"/>
              <w:ind w:left="18" w:right="2"/>
              <w:jc w:val="center"/>
              <w:rPr>
                <w:sz w:val="20"/>
              </w:rPr>
            </w:pPr>
            <w:r>
              <w:rPr>
                <w:spacing w:val="-5"/>
                <w:sz w:val="20"/>
              </w:rPr>
              <w:t>A–</w:t>
            </w:r>
          </w:p>
        </w:tc>
        <w:tc>
          <w:tcPr>
            <w:tcW w:w="2143" w:type="dxa"/>
          </w:tcPr>
          <w:p w14:paraId="614E9205" w14:textId="77777777" w:rsidR="00626EB3" w:rsidRDefault="00322E85">
            <w:pPr>
              <w:pStyle w:val="TableParagraph"/>
              <w:spacing w:before="28"/>
              <w:ind w:left="15" w:right="1"/>
              <w:jc w:val="center"/>
              <w:rPr>
                <w:sz w:val="20"/>
              </w:rPr>
            </w:pPr>
            <w:r>
              <w:rPr>
                <w:spacing w:val="-5"/>
                <w:sz w:val="20"/>
              </w:rPr>
              <w:t>3.7</w:t>
            </w:r>
          </w:p>
        </w:tc>
      </w:tr>
      <w:tr w:rsidR="00626EB3" w14:paraId="1FFF32C0" w14:textId="77777777" w:rsidTr="001C6D07">
        <w:trPr>
          <w:trHeight w:val="289"/>
        </w:trPr>
        <w:tc>
          <w:tcPr>
            <w:tcW w:w="2141" w:type="dxa"/>
          </w:tcPr>
          <w:p w14:paraId="4A8C3299" w14:textId="77777777" w:rsidR="00626EB3" w:rsidRDefault="00322E85">
            <w:pPr>
              <w:pStyle w:val="TableParagraph"/>
              <w:spacing w:before="30"/>
              <w:ind w:left="18" w:right="1"/>
              <w:jc w:val="center"/>
              <w:rPr>
                <w:sz w:val="20"/>
              </w:rPr>
            </w:pPr>
            <w:r>
              <w:rPr>
                <w:spacing w:val="-5"/>
                <w:sz w:val="20"/>
              </w:rPr>
              <w:t>B+</w:t>
            </w:r>
          </w:p>
        </w:tc>
        <w:tc>
          <w:tcPr>
            <w:tcW w:w="2143" w:type="dxa"/>
          </w:tcPr>
          <w:p w14:paraId="7F7E0127" w14:textId="77777777" w:rsidR="00626EB3" w:rsidRDefault="00322E85">
            <w:pPr>
              <w:pStyle w:val="TableParagraph"/>
              <w:spacing w:before="30"/>
              <w:ind w:left="15" w:right="1"/>
              <w:jc w:val="center"/>
              <w:rPr>
                <w:sz w:val="20"/>
              </w:rPr>
            </w:pPr>
            <w:r>
              <w:rPr>
                <w:spacing w:val="-5"/>
                <w:sz w:val="20"/>
              </w:rPr>
              <w:t>3.3</w:t>
            </w:r>
          </w:p>
        </w:tc>
      </w:tr>
      <w:tr w:rsidR="00626EB3" w14:paraId="55B9875C" w14:textId="77777777" w:rsidTr="001C6D07">
        <w:trPr>
          <w:trHeight w:val="287"/>
        </w:trPr>
        <w:tc>
          <w:tcPr>
            <w:tcW w:w="2141" w:type="dxa"/>
          </w:tcPr>
          <w:p w14:paraId="1C4AB3B6" w14:textId="77777777" w:rsidR="00626EB3" w:rsidRDefault="00322E85">
            <w:pPr>
              <w:pStyle w:val="TableParagraph"/>
              <w:spacing w:before="28"/>
              <w:ind w:left="18" w:right="1"/>
              <w:jc w:val="center"/>
              <w:rPr>
                <w:sz w:val="20"/>
              </w:rPr>
            </w:pPr>
            <w:r>
              <w:rPr>
                <w:spacing w:val="-10"/>
                <w:sz w:val="20"/>
              </w:rPr>
              <w:t>B</w:t>
            </w:r>
          </w:p>
        </w:tc>
        <w:tc>
          <w:tcPr>
            <w:tcW w:w="2143" w:type="dxa"/>
          </w:tcPr>
          <w:p w14:paraId="78DD1D4A" w14:textId="77777777" w:rsidR="00626EB3" w:rsidRDefault="00322E85">
            <w:pPr>
              <w:pStyle w:val="TableParagraph"/>
              <w:spacing w:before="28"/>
              <w:ind w:left="15" w:right="1"/>
              <w:jc w:val="center"/>
              <w:rPr>
                <w:sz w:val="20"/>
              </w:rPr>
            </w:pPr>
            <w:r>
              <w:rPr>
                <w:spacing w:val="-5"/>
                <w:sz w:val="20"/>
              </w:rPr>
              <w:t>3.0</w:t>
            </w:r>
          </w:p>
        </w:tc>
      </w:tr>
      <w:tr w:rsidR="00626EB3" w14:paraId="2FE79302" w14:textId="77777777" w:rsidTr="001C6D07">
        <w:trPr>
          <w:trHeight w:val="287"/>
        </w:trPr>
        <w:tc>
          <w:tcPr>
            <w:tcW w:w="2141" w:type="dxa"/>
          </w:tcPr>
          <w:p w14:paraId="498AA86B" w14:textId="77777777" w:rsidR="00626EB3" w:rsidRDefault="00322E85">
            <w:pPr>
              <w:pStyle w:val="TableParagraph"/>
              <w:spacing w:before="28"/>
              <w:ind w:left="18" w:right="2"/>
              <w:jc w:val="center"/>
              <w:rPr>
                <w:sz w:val="20"/>
              </w:rPr>
            </w:pPr>
            <w:r>
              <w:rPr>
                <w:spacing w:val="-5"/>
                <w:sz w:val="20"/>
              </w:rPr>
              <w:t>B–</w:t>
            </w:r>
          </w:p>
        </w:tc>
        <w:tc>
          <w:tcPr>
            <w:tcW w:w="2143" w:type="dxa"/>
          </w:tcPr>
          <w:p w14:paraId="676BDC19" w14:textId="77777777" w:rsidR="00626EB3" w:rsidRDefault="00322E85">
            <w:pPr>
              <w:pStyle w:val="TableParagraph"/>
              <w:spacing w:before="28"/>
              <w:ind w:left="15" w:right="1"/>
              <w:jc w:val="center"/>
              <w:rPr>
                <w:sz w:val="20"/>
              </w:rPr>
            </w:pPr>
            <w:r>
              <w:rPr>
                <w:spacing w:val="-5"/>
                <w:sz w:val="20"/>
              </w:rPr>
              <w:t>2.7</w:t>
            </w:r>
          </w:p>
        </w:tc>
      </w:tr>
      <w:tr w:rsidR="00626EB3" w14:paraId="301A1A55" w14:textId="77777777" w:rsidTr="001C6D07">
        <w:trPr>
          <w:trHeight w:val="287"/>
        </w:trPr>
        <w:tc>
          <w:tcPr>
            <w:tcW w:w="2141" w:type="dxa"/>
          </w:tcPr>
          <w:p w14:paraId="61FF8B17" w14:textId="77777777" w:rsidR="00626EB3" w:rsidRDefault="00322E85">
            <w:pPr>
              <w:pStyle w:val="TableParagraph"/>
              <w:spacing w:before="28"/>
              <w:ind w:left="18" w:right="3"/>
              <w:jc w:val="center"/>
              <w:rPr>
                <w:sz w:val="20"/>
              </w:rPr>
            </w:pPr>
            <w:r>
              <w:rPr>
                <w:spacing w:val="-5"/>
                <w:sz w:val="20"/>
              </w:rPr>
              <w:t>C+</w:t>
            </w:r>
          </w:p>
        </w:tc>
        <w:tc>
          <w:tcPr>
            <w:tcW w:w="2143" w:type="dxa"/>
          </w:tcPr>
          <w:p w14:paraId="2387E99E" w14:textId="77777777" w:rsidR="00626EB3" w:rsidRDefault="00322E85">
            <w:pPr>
              <w:pStyle w:val="TableParagraph"/>
              <w:spacing w:before="28"/>
              <w:ind w:left="15" w:right="1"/>
              <w:jc w:val="center"/>
              <w:rPr>
                <w:sz w:val="20"/>
              </w:rPr>
            </w:pPr>
            <w:r>
              <w:rPr>
                <w:spacing w:val="-5"/>
                <w:sz w:val="20"/>
              </w:rPr>
              <w:t>2.3</w:t>
            </w:r>
          </w:p>
        </w:tc>
      </w:tr>
      <w:tr w:rsidR="00626EB3" w14:paraId="7747E07A" w14:textId="77777777" w:rsidTr="001C6D07">
        <w:trPr>
          <w:trHeight w:val="289"/>
        </w:trPr>
        <w:tc>
          <w:tcPr>
            <w:tcW w:w="2141" w:type="dxa"/>
          </w:tcPr>
          <w:p w14:paraId="7470F0BD" w14:textId="77777777" w:rsidR="00626EB3" w:rsidRDefault="00322E85">
            <w:pPr>
              <w:pStyle w:val="TableParagraph"/>
              <w:spacing w:before="30"/>
              <w:ind w:left="18"/>
              <w:jc w:val="center"/>
              <w:rPr>
                <w:sz w:val="20"/>
              </w:rPr>
            </w:pPr>
            <w:r>
              <w:rPr>
                <w:spacing w:val="-10"/>
                <w:sz w:val="20"/>
              </w:rPr>
              <w:t>C</w:t>
            </w:r>
          </w:p>
        </w:tc>
        <w:tc>
          <w:tcPr>
            <w:tcW w:w="2143" w:type="dxa"/>
          </w:tcPr>
          <w:p w14:paraId="2BD075E7" w14:textId="77777777" w:rsidR="00626EB3" w:rsidRDefault="00322E85">
            <w:pPr>
              <w:pStyle w:val="TableParagraph"/>
              <w:spacing w:before="30"/>
              <w:ind w:left="15" w:right="1"/>
              <w:jc w:val="center"/>
              <w:rPr>
                <w:sz w:val="20"/>
              </w:rPr>
            </w:pPr>
            <w:r>
              <w:rPr>
                <w:spacing w:val="-5"/>
                <w:sz w:val="20"/>
              </w:rPr>
              <w:t>2.0</w:t>
            </w:r>
          </w:p>
        </w:tc>
      </w:tr>
      <w:tr w:rsidR="00626EB3" w14:paraId="5842E56F" w14:textId="77777777" w:rsidTr="001C6D07">
        <w:trPr>
          <w:trHeight w:val="287"/>
        </w:trPr>
        <w:tc>
          <w:tcPr>
            <w:tcW w:w="2141" w:type="dxa"/>
          </w:tcPr>
          <w:p w14:paraId="1B7BA60D" w14:textId="77777777" w:rsidR="00626EB3" w:rsidRDefault="00322E85">
            <w:pPr>
              <w:pStyle w:val="TableParagraph"/>
              <w:spacing w:before="28"/>
              <w:ind w:left="18" w:right="4"/>
              <w:jc w:val="center"/>
              <w:rPr>
                <w:sz w:val="20"/>
              </w:rPr>
            </w:pPr>
            <w:r>
              <w:rPr>
                <w:spacing w:val="-5"/>
                <w:sz w:val="20"/>
              </w:rPr>
              <w:t>C–</w:t>
            </w:r>
          </w:p>
        </w:tc>
        <w:tc>
          <w:tcPr>
            <w:tcW w:w="2143" w:type="dxa"/>
          </w:tcPr>
          <w:p w14:paraId="719E12C4" w14:textId="77777777" w:rsidR="00626EB3" w:rsidRDefault="00322E85">
            <w:pPr>
              <w:pStyle w:val="TableParagraph"/>
              <w:spacing w:before="28"/>
              <w:ind w:left="15" w:right="1"/>
              <w:jc w:val="center"/>
              <w:rPr>
                <w:sz w:val="20"/>
              </w:rPr>
            </w:pPr>
            <w:r>
              <w:rPr>
                <w:spacing w:val="-5"/>
                <w:sz w:val="20"/>
              </w:rPr>
              <w:t>1.7</w:t>
            </w:r>
          </w:p>
        </w:tc>
      </w:tr>
      <w:tr w:rsidR="00626EB3" w14:paraId="444D43AB" w14:textId="77777777" w:rsidTr="001C6D07">
        <w:trPr>
          <w:trHeight w:val="287"/>
        </w:trPr>
        <w:tc>
          <w:tcPr>
            <w:tcW w:w="2141" w:type="dxa"/>
          </w:tcPr>
          <w:p w14:paraId="1968B376" w14:textId="77777777" w:rsidR="00626EB3" w:rsidRDefault="00322E85">
            <w:pPr>
              <w:pStyle w:val="TableParagraph"/>
              <w:spacing w:before="28"/>
              <w:ind w:left="18" w:right="3"/>
              <w:jc w:val="center"/>
              <w:rPr>
                <w:sz w:val="20"/>
              </w:rPr>
            </w:pPr>
            <w:r>
              <w:rPr>
                <w:spacing w:val="-5"/>
                <w:sz w:val="20"/>
              </w:rPr>
              <w:t>D+</w:t>
            </w:r>
          </w:p>
        </w:tc>
        <w:tc>
          <w:tcPr>
            <w:tcW w:w="2143" w:type="dxa"/>
          </w:tcPr>
          <w:p w14:paraId="60B96B11" w14:textId="77777777" w:rsidR="00626EB3" w:rsidRDefault="00322E85">
            <w:pPr>
              <w:pStyle w:val="TableParagraph"/>
              <w:spacing w:before="28"/>
              <w:ind w:left="15" w:right="1"/>
              <w:jc w:val="center"/>
              <w:rPr>
                <w:sz w:val="20"/>
              </w:rPr>
            </w:pPr>
            <w:r>
              <w:rPr>
                <w:spacing w:val="-5"/>
                <w:sz w:val="20"/>
              </w:rPr>
              <w:t>1.3</w:t>
            </w:r>
          </w:p>
        </w:tc>
      </w:tr>
      <w:tr w:rsidR="00626EB3" w14:paraId="60891107" w14:textId="77777777" w:rsidTr="001C6D07">
        <w:trPr>
          <w:trHeight w:val="287"/>
        </w:trPr>
        <w:tc>
          <w:tcPr>
            <w:tcW w:w="2141" w:type="dxa"/>
          </w:tcPr>
          <w:p w14:paraId="6329BE73" w14:textId="77777777" w:rsidR="00626EB3" w:rsidRDefault="00322E85">
            <w:pPr>
              <w:pStyle w:val="TableParagraph"/>
              <w:spacing w:before="28"/>
              <w:ind w:left="18"/>
              <w:jc w:val="center"/>
              <w:rPr>
                <w:sz w:val="20"/>
              </w:rPr>
            </w:pPr>
            <w:r>
              <w:rPr>
                <w:spacing w:val="-10"/>
                <w:sz w:val="20"/>
              </w:rPr>
              <w:t>D</w:t>
            </w:r>
          </w:p>
        </w:tc>
        <w:tc>
          <w:tcPr>
            <w:tcW w:w="2143" w:type="dxa"/>
          </w:tcPr>
          <w:p w14:paraId="537C3EFB" w14:textId="77777777" w:rsidR="00626EB3" w:rsidRDefault="00322E85">
            <w:pPr>
              <w:pStyle w:val="TableParagraph"/>
              <w:spacing w:before="28"/>
              <w:ind w:left="15" w:right="1"/>
              <w:jc w:val="center"/>
              <w:rPr>
                <w:sz w:val="20"/>
              </w:rPr>
            </w:pPr>
            <w:r>
              <w:rPr>
                <w:spacing w:val="-5"/>
                <w:sz w:val="20"/>
              </w:rPr>
              <w:t>1.0</w:t>
            </w:r>
          </w:p>
        </w:tc>
      </w:tr>
      <w:tr w:rsidR="00626EB3" w14:paraId="031082DC" w14:textId="77777777" w:rsidTr="001C6D07">
        <w:trPr>
          <w:trHeight w:val="289"/>
        </w:trPr>
        <w:tc>
          <w:tcPr>
            <w:tcW w:w="2141" w:type="dxa"/>
          </w:tcPr>
          <w:p w14:paraId="055F1E53" w14:textId="77777777" w:rsidR="00626EB3" w:rsidRDefault="00322E85">
            <w:pPr>
              <w:pStyle w:val="TableParagraph"/>
              <w:spacing w:before="30"/>
              <w:ind w:left="18" w:right="3"/>
              <w:jc w:val="center"/>
              <w:rPr>
                <w:sz w:val="20"/>
              </w:rPr>
            </w:pPr>
            <w:r>
              <w:rPr>
                <w:spacing w:val="-10"/>
                <w:sz w:val="20"/>
              </w:rPr>
              <w:t>F</w:t>
            </w:r>
          </w:p>
        </w:tc>
        <w:tc>
          <w:tcPr>
            <w:tcW w:w="2143" w:type="dxa"/>
          </w:tcPr>
          <w:p w14:paraId="2D1B1565" w14:textId="77777777" w:rsidR="00626EB3" w:rsidRDefault="00322E85">
            <w:pPr>
              <w:pStyle w:val="TableParagraph"/>
              <w:spacing w:before="30"/>
              <w:ind w:left="15" w:right="1"/>
              <w:jc w:val="center"/>
              <w:rPr>
                <w:sz w:val="20"/>
              </w:rPr>
            </w:pPr>
            <w:r>
              <w:rPr>
                <w:spacing w:val="-5"/>
                <w:sz w:val="20"/>
              </w:rPr>
              <w:t>0.0</w:t>
            </w:r>
          </w:p>
        </w:tc>
      </w:tr>
    </w:tbl>
    <w:p w14:paraId="21BE0E0E" w14:textId="77777777" w:rsidR="001C6D07" w:rsidRDefault="001C6D07">
      <w:pPr>
        <w:spacing w:before="6"/>
        <w:ind w:left="346"/>
        <w:rPr>
          <w:b/>
          <w:sz w:val="20"/>
        </w:rPr>
      </w:pPr>
    </w:p>
    <w:p w14:paraId="2B78EA1F" w14:textId="2C17A267" w:rsidR="00626EB3" w:rsidRDefault="00322E85" w:rsidP="001C6D07">
      <w:pPr>
        <w:spacing w:before="6"/>
        <w:ind w:left="346" w:firstLine="374"/>
        <w:rPr>
          <w:b/>
          <w:sz w:val="20"/>
        </w:rPr>
      </w:pPr>
      <w:r>
        <w:rPr>
          <w:b/>
          <w:sz w:val="20"/>
        </w:rPr>
        <w:t>Note:</w:t>
      </w:r>
      <w:r>
        <w:rPr>
          <w:b/>
          <w:spacing w:val="-5"/>
          <w:sz w:val="20"/>
        </w:rPr>
        <w:t xml:space="preserve"> </w:t>
      </w:r>
      <w:r>
        <w:rPr>
          <w:b/>
          <w:sz w:val="20"/>
        </w:rPr>
        <w:t>The</w:t>
      </w:r>
      <w:r>
        <w:rPr>
          <w:b/>
          <w:spacing w:val="-5"/>
          <w:sz w:val="20"/>
        </w:rPr>
        <w:t xml:space="preserve"> </w:t>
      </w:r>
      <w:r>
        <w:rPr>
          <w:b/>
          <w:sz w:val="20"/>
        </w:rPr>
        <w:t>GPA</w:t>
      </w:r>
      <w:r>
        <w:rPr>
          <w:b/>
          <w:spacing w:val="-2"/>
          <w:sz w:val="20"/>
        </w:rPr>
        <w:t xml:space="preserve"> </w:t>
      </w:r>
      <w:r>
        <w:rPr>
          <w:b/>
          <w:sz w:val="20"/>
        </w:rPr>
        <w:t>at</w:t>
      </w:r>
      <w:r>
        <w:rPr>
          <w:b/>
          <w:spacing w:val="-4"/>
          <w:sz w:val="20"/>
        </w:rPr>
        <w:t xml:space="preserve"> </w:t>
      </w:r>
      <w:r>
        <w:rPr>
          <w:b/>
          <w:sz w:val="20"/>
        </w:rPr>
        <w:t>AUB</w:t>
      </w:r>
      <w:r>
        <w:rPr>
          <w:b/>
          <w:spacing w:val="-5"/>
          <w:sz w:val="20"/>
        </w:rPr>
        <w:t xml:space="preserve"> </w:t>
      </w:r>
      <w:r>
        <w:rPr>
          <w:b/>
          <w:sz w:val="20"/>
        </w:rPr>
        <w:t>is</w:t>
      </w:r>
      <w:r>
        <w:rPr>
          <w:b/>
          <w:spacing w:val="-4"/>
          <w:sz w:val="20"/>
        </w:rPr>
        <w:t xml:space="preserve"> </w:t>
      </w:r>
      <w:r>
        <w:rPr>
          <w:b/>
          <w:sz w:val="20"/>
        </w:rPr>
        <w:t>capped</w:t>
      </w:r>
      <w:r>
        <w:rPr>
          <w:b/>
          <w:spacing w:val="-4"/>
          <w:sz w:val="20"/>
        </w:rPr>
        <w:t xml:space="preserve"> </w:t>
      </w:r>
      <w:r>
        <w:rPr>
          <w:b/>
          <w:sz w:val="20"/>
        </w:rPr>
        <w:t>at</w:t>
      </w:r>
      <w:r>
        <w:rPr>
          <w:b/>
          <w:spacing w:val="-2"/>
          <w:sz w:val="20"/>
        </w:rPr>
        <w:t xml:space="preserve"> </w:t>
      </w:r>
      <w:r>
        <w:rPr>
          <w:b/>
          <w:spacing w:val="-5"/>
          <w:sz w:val="20"/>
        </w:rPr>
        <w:t>4.0</w:t>
      </w:r>
    </w:p>
    <w:p w14:paraId="58BA6395" w14:textId="77777777" w:rsidR="00626EB3" w:rsidRDefault="00626EB3">
      <w:pPr>
        <w:rPr>
          <w:sz w:val="20"/>
        </w:rPr>
        <w:sectPr w:rsidR="00626EB3" w:rsidSect="001C6D07">
          <w:type w:val="continuous"/>
          <w:pgSz w:w="11910" w:h="16840"/>
          <w:pgMar w:top="700" w:right="940" w:bottom="1240" w:left="560" w:header="0" w:footer="1049" w:gutter="0"/>
          <w:cols w:space="720"/>
        </w:sectPr>
      </w:pPr>
    </w:p>
    <w:p w14:paraId="018B1E14" w14:textId="77777777" w:rsidR="00626EB3" w:rsidRDefault="00626EB3">
      <w:pPr>
        <w:pStyle w:val="BodyText"/>
        <w:spacing w:before="1"/>
        <w:rPr>
          <w:b/>
        </w:rPr>
      </w:pPr>
    </w:p>
    <w:tbl>
      <w:tblPr>
        <w:tblW w:w="0" w:type="auto"/>
        <w:tblInd w:w="704" w:type="dxa"/>
        <w:tblBorders>
          <w:top w:val="single" w:sz="6" w:space="0" w:color="C5C5C5"/>
          <w:left w:val="single" w:sz="6" w:space="0" w:color="C5C5C5"/>
          <w:bottom w:val="single" w:sz="6" w:space="0" w:color="C5C5C5"/>
          <w:right w:val="single" w:sz="6" w:space="0" w:color="C5C5C5"/>
          <w:insideH w:val="single" w:sz="6" w:space="0" w:color="C5C5C5"/>
          <w:insideV w:val="single" w:sz="6" w:space="0" w:color="C5C5C5"/>
        </w:tblBorders>
        <w:tblLayout w:type="fixed"/>
        <w:tblCellMar>
          <w:left w:w="0" w:type="dxa"/>
          <w:right w:w="0" w:type="dxa"/>
        </w:tblCellMar>
        <w:tblLook w:val="01E0" w:firstRow="1" w:lastRow="1" w:firstColumn="1" w:lastColumn="1" w:noHBand="0" w:noVBand="0"/>
      </w:tblPr>
      <w:tblGrid>
        <w:gridCol w:w="1037"/>
        <w:gridCol w:w="648"/>
        <w:gridCol w:w="1070"/>
        <w:gridCol w:w="988"/>
        <w:gridCol w:w="794"/>
      </w:tblGrid>
      <w:tr w:rsidR="00626EB3" w14:paraId="72720546" w14:textId="77777777" w:rsidTr="001C6D07">
        <w:trPr>
          <w:trHeight w:val="287"/>
        </w:trPr>
        <w:tc>
          <w:tcPr>
            <w:tcW w:w="1037" w:type="dxa"/>
            <w:shd w:val="clear" w:color="auto" w:fill="F8F8F8"/>
          </w:tcPr>
          <w:p w14:paraId="510D9BAA" w14:textId="77777777" w:rsidR="00626EB3" w:rsidRDefault="00322E85">
            <w:pPr>
              <w:pStyle w:val="TableParagraph"/>
              <w:spacing w:before="28"/>
              <w:ind w:left="16"/>
              <w:jc w:val="center"/>
              <w:rPr>
                <w:sz w:val="20"/>
              </w:rPr>
            </w:pPr>
            <w:r>
              <w:rPr>
                <w:spacing w:val="-10"/>
                <w:sz w:val="20"/>
              </w:rPr>
              <w:t>I</w:t>
            </w:r>
          </w:p>
        </w:tc>
        <w:tc>
          <w:tcPr>
            <w:tcW w:w="648" w:type="dxa"/>
            <w:shd w:val="clear" w:color="auto" w:fill="F8F8F8"/>
          </w:tcPr>
          <w:p w14:paraId="12199DA8" w14:textId="77777777" w:rsidR="00626EB3" w:rsidRDefault="00322E85">
            <w:pPr>
              <w:pStyle w:val="TableParagraph"/>
              <w:spacing w:before="28"/>
              <w:ind w:left="12"/>
              <w:jc w:val="center"/>
              <w:rPr>
                <w:sz w:val="20"/>
              </w:rPr>
            </w:pPr>
            <w:r>
              <w:rPr>
                <w:spacing w:val="-10"/>
                <w:sz w:val="20"/>
              </w:rPr>
              <w:t>P</w:t>
            </w:r>
          </w:p>
        </w:tc>
        <w:tc>
          <w:tcPr>
            <w:tcW w:w="1070" w:type="dxa"/>
            <w:shd w:val="clear" w:color="auto" w:fill="F8F8F8"/>
          </w:tcPr>
          <w:p w14:paraId="7BC1ED40" w14:textId="77777777" w:rsidR="00626EB3" w:rsidRDefault="00322E85">
            <w:pPr>
              <w:pStyle w:val="TableParagraph"/>
              <w:spacing w:before="28"/>
              <w:ind w:left="11"/>
              <w:jc w:val="center"/>
              <w:rPr>
                <w:sz w:val="20"/>
              </w:rPr>
            </w:pPr>
            <w:r>
              <w:rPr>
                <w:spacing w:val="-5"/>
                <w:sz w:val="20"/>
              </w:rPr>
              <w:t>PR</w:t>
            </w:r>
          </w:p>
        </w:tc>
        <w:tc>
          <w:tcPr>
            <w:tcW w:w="988" w:type="dxa"/>
            <w:shd w:val="clear" w:color="auto" w:fill="F8F8F8"/>
          </w:tcPr>
          <w:p w14:paraId="59B7AB6E" w14:textId="77777777" w:rsidR="00626EB3" w:rsidRDefault="00322E85">
            <w:pPr>
              <w:pStyle w:val="TableParagraph"/>
              <w:spacing w:before="28"/>
              <w:ind w:left="16"/>
              <w:jc w:val="center"/>
              <w:rPr>
                <w:sz w:val="20"/>
              </w:rPr>
            </w:pPr>
            <w:r>
              <w:rPr>
                <w:spacing w:val="-10"/>
                <w:sz w:val="20"/>
              </w:rPr>
              <w:t>W</w:t>
            </w:r>
          </w:p>
        </w:tc>
        <w:tc>
          <w:tcPr>
            <w:tcW w:w="794" w:type="dxa"/>
            <w:shd w:val="clear" w:color="auto" w:fill="F8F8F8"/>
          </w:tcPr>
          <w:p w14:paraId="76388C79" w14:textId="77777777" w:rsidR="00626EB3" w:rsidRDefault="00322E85">
            <w:pPr>
              <w:pStyle w:val="TableParagraph"/>
              <w:spacing w:before="28"/>
              <w:ind w:left="259"/>
              <w:rPr>
                <w:sz w:val="20"/>
              </w:rPr>
            </w:pPr>
            <w:r>
              <w:rPr>
                <w:spacing w:val="-5"/>
                <w:sz w:val="20"/>
              </w:rPr>
              <w:t>NP</w:t>
            </w:r>
          </w:p>
        </w:tc>
      </w:tr>
      <w:tr w:rsidR="00626EB3" w14:paraId="72E3D61A" w14:textId="77777777" w:rsidTr="001C6D07">
        <w:trPr>
          <w:trHeight w:val="517"/>
        </w:trPr>
        <w:tc>
          <w:tcPr>
            <w:tcW w:w="1037" w:type="dxa"/>
          </w:tcPr>
          <w:p w14:paraId="1B41506F" w14:textId="77777777" w:rsidR="00626EB3" w:rsidRDefault="00322E85">
            <w:pPr>
              <w:pStyle w:val="TableParagraph"/>
              <w:spacing w:before="28"/>
              <w:ind w:left="16"/>
              <w:jc w:val="center"/>
              <w:rPr>
                <w:sz w:val="20"/>
              </w:rPr>
            </w:pPr>
            <w:r>
              <w:rPr>
                <w:spacing w:val="-2"/>
                <w:sz w:val="20"/>
              </w:rPr>
              <w:t>Incomplete</w:t>
            </w:r>
          </w:p>
        </w:tc>
        <w:tc>
          <w:tcPr>
            <w:tcW w:w="648" w:type="dxa"/>
          </w:tcPr>
          <w:p w14:paraId="33B76B7F" w14:textId="77777777" w:rsidR="00626EB3" w:rsidRDefault="00322E85">
            <w:pPr>
              <w:pStyle w:val="TableParagraph"/>
              <w:spacing w:before="28"/>
              <w:ind w:left="30"/>
              <w:rPr>
                <w:sz w:val="20"/>
              </w:rPr>
            </w:pPr>
            <w:r>
              <w:rPr>
                <w:spacing w:val="-4"/>
                <w:sz w:val="20"/>
              </w:rPr>
              <w:t>Pass</w:t>
            </w:r>
          </w:p>
        </w:tc>
        <w:tc>
          <w:tcPr>
            <w:tcW w:w="1070" w:type="dxa"/>
          </w:tcPr>
          <w:p w14:paraId="1EA3B151" w14:textId="77777777" w:rsidR="00626EB3" w:rsidRDefault="00322E85">
            <w:pPr>
              <w:pStyle w:val="TableParagraph"/>
              <w:spacing w:before="28"/>
              <w:ind w:left="28" w:right="222"/>
              <w:rPr>
                <w:sz w:val="20"/>
              </w:rPr>
            </w:pPr>
            <w:r>
              <w:rPr>
                <w:spacing w:val="-6"/>
                <w:sz w:val="20"/>
              </w:rPr>
              <w:t xml:space="preserve">In </w:t>
            </w:r>
            <w:r>
              <w:rPr>
                <w:spacing w:val="-2"/>
                <w:sz w:val="20"/>
              </w:rPr>
              <w:t>Progress</w:t>
            </w:r>
          </w:p>
        </w:tc>
        <w:tc>
          <w:tcPr>
            <w:tcW w:w="988" w:type="dxa"/>
          </w:tcPr>
          <w:p w14:paraId="08D64386" w14:textId="77777777" w:rsidR="00626EB3" w:rsidRDefault="00322E85">
            <w:pPr>
              <w:pStyle w:val="TableParagraph"/>
              <w:spacing w:before="28"/>
              <w:ind w:left="16" w:right="95"/>
              <w:jc w:val="center"/>
              <w:rPr>
                <w:sz w:val="20"/>
              </w:rPr>
            </w:pPr>
            <w:r>
              <w:rPr>
                <w:spacing w:val="-2"/>
                <w:sz w:val="20"/>
              </w:rPr>
              <w:t>Withdraw</w:t>
            </w:r>
          </w:p>
        </w:tc>
        <w:tc>
          <w:tcPr>
            <w:tcW w:w="794" w:type="dxa"/>
          </w:tcPr>
          <w:p w14:paraId="1EE93004" w14:textId="77777777" w:rsidR="00626EB3" w:rsidRDefault="00322E85">
            <w:pPr>
              <w:pStyle w:val="TableParagraph"/>
              <w:spacing w:before="28"/>
              <w:ind w:left="31" w:right="299"/>
              <w:rPr>
                <w:sz w:val="20"/>
              </w:rPr>
            </w:pPr>
            <w:r>
              <w:rPr>
                <w:spacing w:val="-6"/>
                <w:sz w:val="20"/>
              </w:rPr>
              <w:t xml:space="preserve">No </w:t>
            </w:r>
            <w:r>
              <w:rPr>
                <w:spacing w:val="-4"/>
                <w:sz w:val="20"/>
              </w:rPr>
              <w:t>Pass</w:t>
            </w:r>
          </w:p>
        </w:tc>
      </w:tr>
    </w:tbl>
    <w:p w14:paraId="29999CAE" w14:textId="77777777" w:rsidR="00322E85" w:rsidRDefault="00322E85"/>
    <w:sectPr w:rsidR="00322E85" w:rsidSect="001C6D07">
      <w:type w:val="continuous"/>
      <w:pgSz w:w="11910" w:h="16840"/>
      <w:pgMar w:top="700" w:right="940" w:bottom="1240" w:left="560" w:header="0" w:footer="10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0DA5C" w14:textId="77777777" w:rsidR="004C1BFB" w:rsidRDefault="004C1BFB">
      <w:r>
        <w:separator/>
      </w:r>
    </w:p>
  </w:endnote>
  <w:endnote w:type="continuationSeparator" w:id="0">
    <w:p w14:paraId="1F084A77" w14:textId="77777777" w:rsidR="004C1BFB" w:rsidRDefault="004C1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87303" w14:textId="77777777" w:rsidR="00365C11" w:rsidRDefault="00365C11">
    <w:pPr>
      <w:pStyle w:val="BodyText"/>
      <w:spacing w:line="14" w:lineRule="auto"/>
    </w:pPr>
    <w:r>
      <w:rPr>
        <w:noProof/>
      </w:rPr>
      <mc:AlternateContent>
        <mc:Choice Requires="wps">
          <w:drawing>
            <wp:anchor distT="0" distB="0" distL="0" distR="0" simplePos="0" relativeHeight="487173120" behindDoc="1" locked="0" layoutInCell="1" allowOverlap="1" wp14:anchorId="1A7DAA50" wp14:editId="61FB7AC7">
              <wp:simplePos x="0" y="0"/>
              <wp:positionH relativeFrom="page">
                <wp:posOffset>3437635</wp:posOffset>
              </wp:positionH>
              <wp:positionV relativeFrom="page">
                <wp:posOffset>9886567</wp:posOffset>
              </wp:positionV>
              <wp:extent cx="684530" cy="1898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530" cy="189865"/>
                      </a:xfrm>
                      <a:prstGeom prst="rect">
                        <a:avLst/>
                      </a:prstGeom>
                    </wps:spPr>
                    <wps:txbx>
                      <w:txbxContent>
                        <w:p w14:paraId="5616070C" w14:textId="0757F068" w:rsidR="00365C11" w:rsidRDefault="00365C11">
                          <w:pPr>
                            <w:spacing w:before="20"/>
                            <w:ind w:left="20"/>
                            <w:rPr>
                              <w:rFonts w:ascii="Cambria"/>
                              <w:b/>
                            </w:rPr>
                          </w:pPr>
                          <w:r>
                            <w:rPr>
                              <w:rFonts w:ascii="Cambria"/>
                            </w:rPr>
                            <w:t>Page</w:t>
                          </w:r>
                          <w:r>
                            <w:rPr>
                              <w:rFonts w:ascii="Cambria"/>
                              <w:spacing w:val="-3"/>
                            </w:rPr>
                            <w:t xml:space="preserve"> </w:t>
                          </w:r>
                          <w:r>
                            <w:rPr>
                              <w:rFonts w:ascii="Cambria"/>
                              <w:b/>
                            </w:rPr>
                            <w:fldChar w:fldCharType="begin"/>
                          </w:r>
                          <w:r>
                            <w:rPr>
                              <w:rFonts w:ascii="Cambria"/>
                              <w:b/>
                            </w:rPr>
                            <w:instrText xml:space="preserve"> PAGE </w:instrText>
                          </w:r>
                          <w:r>
                            <w:rPr>
                              <w:rFonts w:ascii="Cambria"/>
                              <w:b/>
                            </w:rPr>
                            <w:fldChar w:fldCharType="separate"/>
                          </w:r>
                          <w:r>
                            <w:rPr>
                              <w:rFonts w:ascii="Cambria"/>
                              <w:b/>
                              <w:noProof/>
                            </w:rPr>
                            <w:t>4</w:t>
                          </w:r>
                          <w:r>
                            <w:rPr>
                              <w:rFonts w:ascii="Cambria"/>
                              <w:b/>
                            </w:rPr>
                            <w:fldChar w:fldCharType="end"/>
                          </w:r>
                          <w:r>
                            <w:rPr>
                              <w:rFonts w:ascii="Cambria"/>
                              <w:b/>
                            </w:rPr>
                            <w:t xml:space="preserve"> </w:t>
                          </w:r>
                          <w:r>
                            <w:rPr>
                              <w:rFonts w:ascii="Cambria"/>
                            </w:rPr>
                            <w:t>of</w:t>
                          </w:r>
                          <w:r>
                            <w:rPr>
                              <w:rFonts w:ascii="Cambria"/>
                              <w:spacing w:val="-3"/>
                            </w:rPr>
                            <w:t xml:space="preserve"> </w:t>
                          </w:r>
                          <w:r>
                            <w:rPr>
                              <w:rFonts w:ascii="Cambria"/>
                              <w:b/>
                              <w:spacing w:val="-10"/>
                            </w:rPr>
                            <w:fldChar w:fldCharType="begin"/>
                          </w:r>
                          <w:r>
                            <w:rPr>
                              <w:rFonts w:ascii="Cambria"/>
                              <w:b/>
                              <w:spacing w:val="-10"/>
                            </w:rPr>
                            <w:instrText xml:space="preserve"> NUMPAGES </w:instrText>
                          </w:r>
                          <w:r>
                            <w:rPr>
                              <w:rFonts w:ascii="Cambria"/>
                              <w:b/>
                              <w:spacing w:val="-10"/>
                            </w:rPr>
                            <w:fldChar w:fldCharType="separate"/>
                          </w:r>
                          <w:ins w:id="10" w:author="Rima Deeb" w:date="2024-08-20T14:52:00Z">
                            <w:r>
                              <w:rPr>
                                <w:rFonts w:ascii="Cambria"/>
                                <w:b/>
                                <w:noProof/>
                                <w:spacing w:val="-10"/>
                              </w:rPr>
                              <w:t>11</w:t>
                            </w:r>
                          </w:ins>
                          <w:del w:id="11" w:author="Rima Deeb" w:date="2024-08-20T14:39:00Z">
                            <w:r w:rsidDel="002569C7">
                              <w:rPr>
                                <w:rFonts w:ascii="Cambria"/>
                                <w:b/>
                                <w:noProof/>
                                <w:spacing w:val="-10"/>
                              </w:rPr>
                              <w:delText>11</w:delText>
                            </w:r>
                          </w:del>
                          <w:r>
                            <w:rPr>
                              <w:rFonts w:ascii="Cambria"/>
                              <w:b/>
                              <w:spacing w:val="-10"/>
                            </w:rPr>
                            <w:fldChar w:fldCharType="end"/>
                          </w:r>
                        </w:p>
                      </w:txbxContent>
                    </wps:txbx>
                    <wps:bodyPr wrap="square" lIns="0" tIns="0" rIns="0" bIns="0" rtlCol="0">
                      <a:noAutofit/>
                    </wps:bodyPr>
                  </wps:wsp>
                </a:graphicData>
              </a:graphic>
            </wp:anchor>
          </w:drawing>
        </mc:Choice>
        <mc:Fallback>
          <w:pict>
            <v:shapetype w14:anchorId="1A7DAA50" id="_x0000_t202" coordsize="21600,21600" o:spt="202" path="m,l,21600r21600,l21600,xe">
              <v:stroke joinstyle="miter"/>
              <v:path gradientshapeok="t" o:connecttype="rect"/>
            </v:shapetype>
            <v:shape id="Textbox 1" o:spid="_x0000_s1037" type="#_x0000_t202" style="position:absolute;margin-left:270.7pt;margin-top:778.45pt;width:53.9pt;height:14.95pt;z-index:-1614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" filled="f" stroked="f">
              <v:textbox inset="0,0,0,0">
                <w:txbxContent>
                  <w:p w14:paraId="5616070C" w14:textId="0757F068" w:rsidR="00365C11" w:rsidRDefault="00365C11">
                    <w:pPr>
                      <w:spacing w:before="20"/>
                      <w:ind w:left="20"/>
                      <w:rPr>
                        <w:rFonts w:ascii="Cambria"/>
                        <w:b/>
                      </w:rPr>
                    </w:pPr>
                    <w:r>
                      <w:rPr>
                        <w:rFonts w:ascii="Cambria"/>
                      </w:rPr>
                      <w:t>Page</w:t>
                    </w:r>
                    <w:r>
                      <w:rPr>
                        <w:rFonts w:ascii="Cambria"/>
                        <w:spacing w:val="-3"/>
                      </w:rPr>
                      <w:t xml:space="preserve"> </w:t>
                    </w:r>
                    <w:r>
                      <w:rPr>
                        <w:rFonts w:ascii="Cambria"/>
                        <w:b/>
                      </w:rPr>
                      <w:fldChar w:fldCharType="begin"/>
                    </w:r>
                    <w:r>
                      <w:rPr>
                        <w:rFonts w:ascii="Cambria"/>
                        <w:b/>
                      </w:rPr>
                      <w:instrText xml:space="preserve"> PAGE </w:instrText>
                    </w:r>
                    <w:r>
                      <w:rPr>
                        <w:rFonts w:ascii="Cambria"/>
                        <w:b/>
                      </w:rPr>
                      <w:fldChar w:fldCharType="separate"/>
                    </w:r>
                    <w:r>
                      <w:rPr>
                        <w:rFonts w:ascii="Cambria"/>
                        <w:b/>
                        <w:noProof/>
                      </w:rPr>
                      <w:t>4</w:t>
                    </w:r>
                    <w:r>
                      <w:rPr>
                        <w:rFonts w:ascii="Cambria"/>
                        <w:b/>
                      </w:rPr>
                      <w:fldChar w:fldCharType="end"/>
                    </w:r>
                    <w:r>
                      <w:rPr>
                        <w:rFonts w:ascii="Cambria"/>
                        <w:b/>
                      </w:rPr>
                      <w:t xml:space="preserve"> </w:t>
                    </w:r>
                    <w:r>
                      <w:rPr>
                        <w:rFonts w:ascii="Cambria"/>
                      </w:rPr>
                      <w:t>of</w:t>
                    </w:r>
                    <w:r>
                      <w:rPr>
                        <w:rFonts w:ascii="Cambria"/>
                        <w:spacing w:val="-3"/>
                      </w:rPr>
                      <w:t xml:space="preserve"> </w:t>
                    </w:r>
                    <w:r>
                      <w:rPr>
                        <w:rFonts w:ascii="Cambria"/>
                        <w:b/>
                        <w:spacing w:val="-10"/>
                      </w:rPr>
                      <w:fldChar w:fldCharType="begin"/>
                    </w:r>
                    <w:r>
                      <w:rPr>
                        <w:rFonts w:ascii="Cambria"/>
                        <w:b/>
                        <w:spacing w:val="-10"/>
                      </w:rPr>
                      <w:instrText xml:space="preserve"> NUMPAGES </w:instrText>
                    </w:r>
                    <w:r>
                      <w:rPr>
                        <w:rFonts w:ascii="Cambria"/>
                        <w:b/>
                        <w:spacing w:val="-10"/>
                      </w:rPr>
                      <w:fldChar w:fldCharType="separate"/>
                    </w:r>
                    <w:ins w:id="13" w:author="Rima Deeb" w:date="2024-08-20T14:52:00Z">
                      <w:r>
                        <w:rPr>
                          <w:rFonts w:ascii="Cambria"/>
                          <w:b/>
                          <w:noProof/>
                          <w:spacing w:val="-10"/>
                        </w:rPr>
                        <w:t>11</w:t>
                      </w:r>
                    </w:ins>
                    <w:del w:id="14" w:author="Rima Deeb" w:date="2024-08-20T14:39:00Z">
                      <w:r w:rsidDel="002569C7">
                        <w:rPr>
                          <w:rFonts w:ascii="Cambria"/>
                          <w:b/>
                          <w:noProof/>
                          <w:spacing w:val="-10"/>
                        </w:rPr>
                        <w:delText>11</w:delText>
                      </w:r>
                    </w:del>
                    <w:r>
                      <w:rPr>
                        <w:rFonts w:ascii="Cambria"/>
                        <w:b/>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B3AB2" w14:textId="77777777" w:rsidR="004C1BFB" w:rsidRDefault="004C1BFB">
      <w:r>
        <w:separator/>
      </w:r>
    </w:p>
  </w:footnote>
  <w:footnote w:type="continuationSeparator" w:id="0">
    <w:p w14:paraId="136C1E2B" w14:textId="77777777" w:rsidR="004C1BFB" w:rsidRDefault="004C1B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869"/>
    <w:multiLevelType w:val="hybridMultilevel"/>
    <w:tmpl w:val="E2A8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9298C"/>
    <w:multiLevelType w:val="hybridMultilevel"/>
    <w:tmpl w:val="D78EE054"/>
    <w:lvl w:ilvl="0" w:tplc="0976636E">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E0E05"/>
    <w:multiLevelType w:val="hybridMultilevel"/>
    <w:tmpl w:val="7158ADD2"/>
    <w:lvl w:ilvl="0" w:tplc="F3D87044">
      <w:start w:val="1"/>
      <w:numFmt w:val="decimal"/>
      <w:lvlText w:val="%1."/>
      <w:lvlJc w:val="left"/>
      <w:pPr>
        <w:ind w:left="720" w:hanging="360"/>
      </w:pPr>
      <w:rPr>
        <w:rFonts w:ascii="Times New Roman" w:eastAsiaTheme="minorHAnsi"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57DA5"/>
    <w:multiLevelType w:val="hybridMultilevel"/>
    <w:tmpl w:val="A566C824"/>
    <w:lvl w:ilvl="0" w:tplc="842271D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B7917"/>
    <w:multiLevelType w:val="hybridMultilevel"/>
    <w:tmpl w:val="F51E0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61D77"/>
    <w:multiLevelType w:val="hybridMultilevel"/>
    <w:tmpl w:val="FF94571A"/>
    <w:lvl w:ilvl="0" w:tplc="674067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4B5E22"/>
    <w:multiLevelType w:val="hybridMultilevel"/>
    <w:tmpl w:val="FEDCF576"/>
    <w:lvl w:ilvl="0" w:tplc="0409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95F75"/>
    <w:multiLevelType w:val="hybridMultilevel"/>
    <w:tmpl w:val="22A21FF4"/>
    <w:lvl w:ilvl="0" w:tplc="DF9624AC">
      <w:start w:val="1"/>
      <w:numFmt w:val="upperRoman"/>
      <w:lvlText w:val="%1."/>
      <w:lvlJc w:val="left"/>
      <w:pPr>
        <w:ind w:left="1080" w:hanging="720"/>
      </w:pPr>
      <w:rPr>
        <w:rFonts w:hint="default"/>
      </w:rPr>
    </w:lvl>
    <w:lvl w:ilvl="1" w:tplc="263083FE">
      <w:start w:val="1"/>
      <w:numFmt w:val="upperLetter"/>
      <w:lvlText w:val="%2."/>
      <w:lvlJc w:val="left"/>
      <w:pPr>
        <w:ind w:left="1080" w:hanging="360"/>
      </w:pPr>
      <w:rPr>
        <w:rFonts w:ascii="Arial" w:eastAsia="Arial"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FF4A93"/>
    <w:multiLevelType w:val="hybridMultilevel"/>
    <w:tmpl w:val="181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BA370C"/>
    <w:multiLevelType w:val="hybridMultilevel"/>
    <w:tmpl w:val="EB6AC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AC442F"/>
    <w:multiLevelType w:val="hybridMultilevel"/>
    <w:tmpl w:val="5234EC62"/>
    <w:lvl w:ilvl="0" w:tplc="F6BE7C5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EF4F33"/>
    <w:multiLevelType w:val="multilevel"/>
    <w:tmpl w:val="3B52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AF4977"/>
    <w:multiLevelType w:val="hybridMultilevel"/>
    <w:tmpl w:val="38D826E4"/>
    <w:lvl w:ilvl="0" w:tplc="BFE8CC8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4418C3"/>
    <w:multiLevelType w:val="hybridMultilevel"/>
    <w:tmpl w:val="4DBA2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A22639"/>
    <w:multiLevelType w:val="hybridMultilevel"/>
    <w:tmpl w:val="466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95520"/>
    <w:multiLevelType w:val="hybridMultilevel"/>
    <w:tmpl w:val="298A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C3093"/>
    <w:multiLevelType w:val="hybridMultilevel"/>
    <w:tmpl w:val="B908F81E"/>
    <w:lvl w:ilvl="0" w:tplc="1C58AAD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1C37D9"/>
    <w:multiLevelType w:val="hybridMultilevel"/>
    <w:tmpl w:val="8E9C5C26"/>
    <w:lvl w:ilvl="0" w:tplc="836AE8C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052D42"/>
    <w:multiLevelType w:val="hybridMultilevel"/>
    <w:tmpl w:val="691A9E9C"/>
    <w:lvl w:ilvl="0" w:tplc="A4CCB6E2">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CB7114"/>
    <w:multiLevelType w:val="multilevel"/>
    <w:tmpl w:val="7228D2C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424DB0"/>
    <w:multiLevelType w:val="hybridMultilevel"/>
    <w:tmpl w:val="8C308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AF4F454">
      <w:numFmt w:val="bullet"/>
      <w:lvlText w:val="-"/>
      <w:lvlJc w:val="left"/>
      <w:pPr>
        <w:ind w:left="2160" w:hanging="360"/>
      </w:pPr>
      <w:rPr>
        <w:rFonts w:ascii="Arial" w:eastAsia="Arial"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EE1EC8"/>
    <w:multiLevelType w:val="multilevel"/>
    <w:tmpl w:val="9516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F27EF"/>
    <w:multiLevelType w:val="hybridMultilevel"/>
    <w:tmpl w:val="17BA8574"/>
    <w:lvl w:ilvl="0" w:tplc="1602CA5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1B3624"/>
    <w:multiLevelType w:val="hybridMultilevel"/>
    <w:tmpl w:val="265E3E3E"/>
    <w:lvl w:ilvl="0" w:tplc="46F481DC">
      <w:start w:val="1"/>
      <w:numFmt w:val="upperLetter"/>
      <w:lvlText w:val="%1."/>
      <w:lvlJc w:val="left"/>
      <w:pPr>
        <w:ind w:left="720" w:hanging="360"/>
      </w:pPr>
      <w:rPr>
        <w:rFonts w:ascii="Cambria" w:eastAsia="Times New Roman" w:hAnsi="Cambria" w:cs="Arial"/>
      </w:rPr>
    </w:lvl>
    <w:lvl w:ilvl="1" w:tplc="3C7E2444">
      <w:start w:val="1"/>
      <w:numFmt w:val="decimal"/>
      <w:lvlText w:val="%2."/>
      <w:lvlJc w:val="left"/>
      <w:pPr>
        <w:ind w:left="1530" w:hanging="360"/>
      </w:pPr>
      <w:rPr>
        <w:rFonts w:ascii="Cambria" w:eastAsia="Times New Roman" w:hAnsi="Cambria" w:cs="Arial"/>
      </w:rPr>
    </w:lvl>
    <w:lvl w:ilvl="2" w:tplc="8674B7C6">
      <w:start w:val="1"/>
      <w:numFmt w:val="bullet"/>
      <w:lvlText w:val="-"/>
      <w:lvlJc w:val="left"/>
      <w:pPr>
        <w:ind w:left="2340" w:hanging="360"/>
      </w:pPr>
      <w:rPr>
        <w:rFonts w:ascii="Cambria" w:eastAsiaTheme="minorHAnsi" w:hAnsi="Cambria"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4C29FC"/>
    <w:multiLevelType w:val="hybridMultilevel"/>
    <w:tmpl w:val="CC709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CA23A4"/>
    <w:multiLevelType w:val="hybridMultilevel"/>
    <w:tmpl w:val="FA1825A6"/>
    <w:lvl w:ilvl="0" w:tplc="C35428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156BA6"/>
    <w:multiLevelType w:val="hybridMultilevel"/>
    <w:tmpl w:val="1CC4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DC60C6"/>
    <w:multiLevelType w:val="hybridMultilevel"/>
    <w:tmpl w:val="AAE2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951DD"/>
    <w:multiLevelType w:val="hybridMultilevel"/>
    <w:tmpl w:val="A0C881F6"/>
    <w:lvl w:ilvl="0" w:tplc="2B92E4EE">
      <w:numFmt w:val="bullet"/>
      <w:lvlText w:val="o"/>
      <w:lvlJc w:val="left"/>
      <w:pPr>
        <w:ind w:left="520" w:hanging="361"/>
      </w:pPr>
      <w:rPr>
        <w:rFonts w:ascii="Courier New" w:eastAsia="Courier New" w:hAnsi="Courier New" w:cs="Courier New" w:hint="default"/>
        <w:spacing w:val="0"/>
        <w:w w:val="100"/>
        <w:lang w:val="en-US" w:eastAsia="en-US" w:bidi="ar-SA"/>
      </w:rPr>
    </w:lvl>
    <w:lvl w:ilvl="1" w:tplc="29FE3D6C">
      <w:numFmt w:val="bullet"/>
      <w:lvlText w:val="-"/>
      <w:lvlJc w:val="left"/>
      <w:pPr>
        <w:ind w:left="1239" w:hanging="360"/>
      </w:pPr>
      <w:rPr>
        <w:rFonts w:ascii="Calibri" w:eastAsia="Calibri" w:hAnsi="Calibri" w:cs="Calibri" w:hint="default"/>
        <w:b w:val="0"/>
        <w:bCs w:val="0"/>
        <w:i w:val="0"/>
        <w:iCs w:val="0"/>
        <w:spacing w:val="0"/>
        <w:w w:val="99"/>
        <w:sz w:val="20"/>
        <w:szCs w:val="20"/>
        <w:lang w:val="en-US" w:eastAsia="en-US" w:bidi="ar-SA"/>
      </w:rPr>
    </w:lvl>
    <w:lvl w:ilvl="2" w:tplc="BFE8CC80">
      <w:numFmt w:val="bullet"/>
      <w:lvlText w:val="•"/>
      <w:lvlJc w:val="left"/>
      <w:pPr>
        <w:ind w:left="2258" w:hanging="360"/>
      </w:pPr>
      <w:rPr>
        <w:rFonts w:hint="default"/>
        <w:lang w:val="en-US" w:eastAsia="en-US" w:bidi="ar-SA"/>
      </w:rPr>
    </w:lvl>
    <w:lvl w:ilvl="3" w:tplc="E42AB872">
      <w:numFmt w:val="bullet"/>
      <w:lvlText w:val="•"/>
      <w:lvlJc w:val="left"/>
      <w:pPr>
        <w:ind w:left="3276" w:hanging="360"/>
      </w:pPr>
      <w:rPr>
        <w:rFonts w:hint="default"/>
        <w:lang w:val="en-US" w:eastAsia="en-US" w:bidi="ar-SA"/>
      </w:rPr>
    </w:lvl>
    <w:lvl w:ilvl="4" w:tplc="A3F80482">
      <w:numFmt w:val="bullet"/>
      <w:lvlText w:val="•"/>
      <w:lvlJc w:val="left"/>
      <w:pPr>
        <w:ind w:left="4295" w:hanging="360"/>
      </w:pPr>
      <w:rPr>
        <w:rFonts w:hint="default"/>
        <w:lang w:val="en-US" w:eastAsia="en-US" w:bidi="ar-SA"/>
      </w:rPr>
    </w:lvl>
    <w:lvl w:ilvl="5" w:tplc="3F528B4A">
      <w:numFmt w:val="bullet"/>
      <w:lvlText w:val="•"/>
      <w:lvlJc w:val="left"/>
      <w:pPr>
        <w:ind w:left="5313" w:hanging="360"/>
      </w:pPr>
      <w:rPr>
        <w:rFonts w:hint="default"/>
        <w:lang w:val="en-US" w:eastAsia="en-US" w:bidi="ar-SA"/>
      </w:rPr>
    </w:lvl>
    <w:lvl w:ilvl="6" w:tplc="1DE2F2A0">
      <w:numFmt w:val="bullet"/>
      <w:lvlText w:val="•"/>
      <w:lvlJc w:val="left"/>
      <w:pPr>
        <w:ind w:left="6332" w:hanging="360"/>
      </w:pPr>
      <w:rPr>
        <w:rFonts w:hint="default"/>
        <w:lang w:val="en-US" w:eastAsia="en-US" w:bidi="ar-SA"/>
      </w:rPr>
    </w:lvl>
    <w:lvl w:ilvl="7" w:tplc="76D8ABD6">
      <w:numFmt w:val="bullet"/>
      <w:lvlText w:val="•"/>
      <w:lvlJc w:val="left"/>
      <w:pPr>
        <w:ind w:left="7350" w:hanging="360"/>
      </w:pPr>
      <w:rPr>
        <w:rFonts w:hint="default"/>
        <w:lang w:val="en-US" w:eastAsia="en-US" w:bidi="ar-SA"/>
      </w:rPr>
    </w:lvl>
    <w:lvl w:ilvl="8" w:tplc="DBD644F4">
      <w:numFmt w:val="bullet"/>
      <w:lvlText w:val="•"/>
      <w:lvlJc w:val="left"/>
      <w:pPr>
        <w:ind w:left="8369" w:hanging="360"/>
      </w:pPr>
      <w:rPr>
        <w:rFonts w:hint="default"/>
        <w:lang w:val="en-US" w:eastAsia="en-US" w:bidi="ar-SA"/>
      </w:rPr>
    </w:lvl>
  </w:abstractNum>
  <w:abstractNum w:abstractNumId="29" w15:restartNumberingAfterBreak="0">
    <w:nsid w:val="5FC25045"/>
    <w:multiLevelType w:val="hybridMultilevel"/>
    <w:tmpl w:val="5C2C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43A19"/>
    <w:multiLevelType w:val="hybridMultilevel"/>
    <w:tmpl w:val="6C86C280"/>
    <w:lvl w:ilvl="0" w:tplc="C71ACBE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2453D8B"/>
    <w:multiLevelType w:val="hybridMultilevel"/>
    <w:tmpl w:val="0D805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A23D66"/>
    <w:multiLevelType w:val="hybridMultilevel"/>
    <w:tmpl w:val="D144AE8A"/>
    <w:lvl w:ilvl="0" w:tplc="0D9EE7AC">
      <w:start w:val="1"/>
      <w:numFmt w:val="decimal"/>
      <w:lvlText w:val="%1."/>
      <w:lvlJc w:val="left"/>
      <w:pPr>
        <w:ind w:left="720" w:hanging="360"/>
      </w:pPr>
      <w:rPr>
        <w:rFonts w:ascii="Times New Roman" w:eastAsia="Times New Roman" w:hAnsi="Times New Roman" w:cs="Times New Roman"/>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FF24EE"/>
    <w:multiLevelType w:val="hybridMultilevel"/>
    <w:tmpl w:val="D96C7E82"/>
    <w:lvl w:ilvl="0" w:tplc="B5A4C82A">
      <w:numFmt w:val="bullet"/>
      <w:lvlText w:val="-"/>
      <w:lvlJc w:val="left"/>
      <w:pPr>
        <w:ind w:left="1240" w:hanging="360"/>
      </w:pPr>
      <w:rPr>
        <w:rFonts w:ascii="Calibri" w:eastAsia="Calibri" w:hAnsi="Calibri" w:cs="Calibri" w:hint="default"/>
        <w:b w:val="0"/>
        <w:bCs w:val="0"/>
        <w:i w:val="0"/>
        <w:iCs w:val="0"/>
        <w:spacing w:val="0"/>
        <w:w w:val="100"/>
        <w:sz w:val="22"/>
        <w:szCs w:val="22"/>
        <w:lang w:val="en-US" w:eastAsia="en-US" w:bidi="ar-SA"/>
      </w:rPr>
    </w:lvl>
    <w:lvl w:ilvl="1" w:tplc="84BA5E02">
      <w:numFmt w:val="bullet"/>
      <w:lvlText w:val="•"/>
      <w:lvlJc w:val="left"/>
      <w:pPr>
        <w:ind w:left="2156" w:hanging="360"/>
      </w:pPr>
      <w:rPr>
        <w:rFonts w:hint="default"/>
        <w:lang w:val="en-US" w:eastAsia="en-US" w:bidi="ar-SA"/>
      </w:rPr>
    </w:lvl>
    <w:lvl w:ilvl="2" w:tplc="CB60D20A">
      <w:numFmt w:val="bullet"/>
      <w:lvlText w:val="•"/>
      <w:lvlJc w:val="left"/>
      <w:pPr>
        <w:ind w:left="3073" w:hanging="360"/>
      </w:pPr>
      <w:rPr>
        <w:rFonts w:hint="default"/>
        <w:lang w:val="en-US" w:eastAsia="en-US" w:bidi="ar-SA"/>
      </w:rPr>
    </w:lvl>
    <w:lvl w:ilvl="3" w:tplc="7402DA54">
      <w:numFmt w:val="bullet"/>
      <w:lvlText w:val="•"/>
      <w:lvlJc w:val="left"/>
      <w:pPr>
        <w:ind w:left="3989" w:hanging="360"/>
      </w:pPr>
      <w:rPr>
        <w:rFonts w:hint="default"/>
        <w:lang w:val="en-US" w:eastAsia="en-US" w:bidi="ar-SA"/>
      </w:rPr>
    </w:lvl>
    <w:lvl w:ilvl="4" w:tplc="5BE61336">
      <w:numFmt w:val="bullet"/>
      <w:lvlText w:val="•"/>
      <w:lvlJc w:val="left"/>
      <w:pPr>
        <w:ind w:left="4906" w:hanging="360"/>
      </w:pPr>
      <w:rPr>
        <w:rFonts w:hint="default"/>
        <w:lang w:val="en-US" w:eastAsia="en-US" w:bidi="ar-SA"/>
      </w:rPr>
    </w:lvl>
    <w:lvl w:ilvl="5" w:tplc="70B4293E">
      <w:numFmt w:val="bullet"/>
      <w:lvlText w:val="•"/>
      <w:lvlJc w:val="left"/>
      <w:pPr>
        <w:ind w:left="5823" w:hanging="360"/>
      </w:pPr>
      <w:rPr>
        <w:rFonts w:hint="default"/>
        <w:lang w:val="en-US" w:eastAsia="en-US" w:bidi="ar-SA"/>
      </w:rPr>
    </w:lvl>
    <w:lvl w:ilvl="6" w:tplc="834A47B0">
      <w:numFmt w:val="bullet"/>
      <w:lvlText w:val="•"/>
      <w:lvlJc w:val="left"/>
      <w:pPr>
        <w:ind w:left="6739" w:hanging="360"/>
      </w:pPr>
      <w:rPr>
        <w:rFonts w:hint="default"/>
        <w:lang w:val="en-US" w:eastAsia="en-US" w:bidi="ar-SA"/>
      </w:rPr>
    </w:lvl>
    <w:lvl w:ilvl="7" w:tplc="B88C5510">
      <w:numFmt w:val="bullet"/>
      <w:lvlText w:val="•"/>
      <w:lvlJc w:val="left"/>
      <w:pPr>
        <w:ind w:left="7656" w:hanging="360"/>
      </w:pPr>
      <w:rPr>
        <w:rFonts w:hint="default"/>
        <w:lang w:val="en-US" w:eastAsia="en-US" w:bidi="ar-SA"/>
      </w:rPr>
    </w:lvl>
    <w:lvl w:ilvl="8" w:tplc="D550DD56">
      <w:numFmt w:val="bullet"/>
      <w:lvlText w:val="•"/>
      <w:lvlJc w:val="left"/>
      <w:pPr>
        <w:ind w:left="8573" w:hanging="360"/>
      </w:pPr>
      <w:rPr>
        <w:rFonts w:hint="default"/>
        <w:lang w:val="en-US" w:eastAsia="en-US" w:bidi="ar-SA"/>
      </w:rPr>
    </w:lvl>
  </w:abstractNum>
  <w:abstractNum w:abstractNumId="34" w15:restartNumberingAfterBreak="0">
    <w:nsid w:val="6AC37D5D"/>
    <w:multiLevelType w:val="hybridMultilevel"/>
    <w:tmpl w:val="3D60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173F92"/>
    <w:multiLevelType w:val="hybridMultilevel"/>
    <w:tmpl w:val="2FB8F40C"/>
    <w:lvl w:ilvl="0" w:tplc="0064720A">
      <w:start w:val="1"/>
      <w:numFmt w:val="bullet"/>
      <w:lvlText w:val=""/>
      <w:lvlJc w:val="left"/>
      <w:pPr>
        <w:tabs>
          <w:tab w:val="num" w:pos="426"/>
        </w:tabs>
        <w:ind w:left="426" w:hanging="360"/>
      </w:pPr>
      <w:rPr>
        <w:rFonts w:ascii="Symbol" w:hAnsi="Symbol" w:hint="default"/>
        <w:color w:val="auto"/>
        <w:sz w:val="22"/>
      </w:rPr>
    </w:lvl>
    <w:lvl w:ilvl="1" w:tplc="04090003" w:tentative="1">
      <w:start w:val="1"/>
      <w:numFmt w:val="bullet"/>
      <w:lvlText w:val="o"/>
      <w:lvlJc w:val="left"/>
      <w:pPr>
        <w:tabs>
          <w:tab w:val="num" w:pos="786"/>
        </w:tabs>
        <w:ind w:left="786" w:hanging="360"/>
      </w:pPr>
      <w:rPr>
        <w:rFonts w:ascii="Courier New" w:hAnsi="Courier New" w:cs="Courier New" w:hint="default"/>
      </w:rPr>
    </w:lvl>
    <w:lvl w:ilvl="2" w:tplc="04090005" w:tentative="1">
      <w:start w:val="1"/>
      <w:numFmt w:val="bullet"/>
      <w:lvlText w:val=""/>
      <w:lvlJc w:val="left"/>
      <w:pPr>
        <w:tabs>
          <w:tab w:val="num" w:pos="1506"/>
        </w:tabs>
        <w:ind w:left="1506" w:hanging="360"/>
      </w:pPr>
      <w:rPr>
        <w:rFonts w:ascii="Wingdings" w:hAnsi="Wingdings" w:hint="default"/>
      </w:rPr>
    </w:lvl>
    <w:lvl w:ilvl="3" w:tplc="04090001" w:tentative="1">
      <w:start w:val="1"/>
      <w:numFmt w:val="bullet"/>
      <w:lvlText w:val=""/>
      <w:lvlJc w:val="left"/>
      <w:pPr>
        <w:tabs>
          <w:tab w:val="num" w:pos="2226"/>
        </w:tabs>
        <w:ind w:left="2226" w:hanging="360"/>
      </w:pPr>
      <w:rPr>
        <w:rFonts w:ascii="Symbol" w:hAnsi="Symbol" w:hint="default"/>
      </w:rPr>
    </w:lvl>
    <w:lvl w:ilvl="4" w:tplc="04090003" w:tentative="1">
      <w:start w:val="1"/>
      <w:numFmt w:val="bullet"/>
      <w:lvlText w:val="o"/>
      <w:lvlJc w:val="left"/>
      <w:pPr>
        <w:tabs>
          <w:tab w:val="num" w:pos="2946"/>
        </w:tabs>
        <w:ind w:left="2946" w:hanging="360"/>
      </w:pPr>
      <w:rPr>
        <w:rFonts w:ascii="Courier New" w:hAnsi="Courier New" w:cs="Courier New" w:hint="default"/>
      </w:rPr>
    </w:lvl>
    <w:lvl w:ilvl="5" w:tplc="04090005" w:tentative="1">
      <w:start w:val="1"/>
      <w:numFmt w:val="bullet"/>
      <w:lvlText w:val=""/>
      <w:lvlJc w:val="left"/>
      <w:pPr>
        <w:tabs>
          <w:tab w:val="num" w:pos="3666"/>
        </w:tabs>
        <w:ind w:left="3666" w:hanging="360"/>
      </w:pPr>
      <w:rPr>
        <w:rFonts w:ascii="Wingdings" w:hAnsi="Wingdings" w:hint="default"/>
      </w:rPr>
    </w:lvl>
    <w:lvl w:ilvl="6" w:tplc="04090001" w:tentative="1">
      <w:start w:val="1"/>
      <w:numFmt w:val="bullet"/>
      <w:lvlText w:val=""/>
      <w:lvlJc w:val="left"/>
      <w:pPr>
        <w:tabs>
          <w:tab w:val="num" w:pos="4386"/>
        </w:tabs>
        <w:ind w:left="4386" w:hanging="360"/>
      </w:pPr>
      <w:rPr>
        <w:rFonts w:ascii="Symbol" w:hAnsi="Symbol" w:hint="default"/>
      </w:rPr>
    </w:lvl>
    <w:lvl w:ilvl="7" w:tplc="04090003" w:tentative="1">
      <w:start w:val="1"/>
      <w:numFmt w:val="bullet"/>
      <w:lvlText w:val="o"/>
      <w:lvlJc w:val="left"/>
      <w:pPr>
        <w:tabs>
          <w:tab w:val="num" w:pos="5106"/>
        </w:tabs>
        <w:ind w:left="5106" w:hanging="360"/>
      </w:pPr>
      <w:rPr>
        <w:rFonts w:ascii="Courier New" w:hAnsi="Courier New" w:cs="Courier New" w:hint="default"/>
      </w:rPr>
    </w:lvl>
    <w:lvl w:ilvl="8" w:tplc="04090005" w:tentative="1">
      <w:start w:val="1"/>
      <w:numFmt w:val="bullet"/>
      <w:lvlText w:val=""/>
      <w:lvlJc w:val="left"/>
      <w:pPr>
        <w:tabs>
          <w:tab w:val="num" w:pos="5826"/>
        </w:tabs>
        <w:ind w:left="5826" w:hanging="360"/>
      </w:pPr>
      <w:rPr>
        <w:rFonts w:ascii="Wingdings" w:hAnsi="Wingdings" w:hint="default"/>
      </w:rPr>
    </w:lvl>
  </w:abstractNum>
  <w:abstractNum w:abstractNumId="36" w15:restartNumberingAfterBreak="0">
    <w:nsid w:val="724E6899"/>
    <w:multiLevelType w:val="multilevel"/>
    <w:tmpl w:val="06740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421FA5"/>
    <w:multiLevelType w:val="hybridMultilevel"/>
    <w:tmpl w:val="885A7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9517D78"/>
    <w:multiLevelType w:val="hybridMultilevel"/>
    <w:tmpl w:val="68C26BA8"/>
    <w:lvl w:ilvl="0" w:tplc="BFE8CC8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82702E"/>
    <w:multiLevelType w:val="hybridMultilevel"/>
    <w:tmpl w:val="C3A04A1C"/>
    <w:lvl w:ilvl="0" w:tplc="BFE8CC80">
      <w:numFmt w:val="bullet"/>
      <w:lvlText w:val="•"/>
      <w:lvlJc w:val="left"/>
      <w:pPr>
        <w:ind w:left="993" w:hanging="360"/>
      </w:pPr>
      <w:rPr>
        <w:rFonts w:hint="default"/>
        <w:lang w:val="en-US" w:eastAsia="en-US" w:bidi="ar-SA"/>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num w:numId="1" w16cid:durableId="1003238011">
    <w:abstractNumId w:val="28"/>
  </w:num>
  <w:num w:numId="2" w16cid:durableId="1108502262">
    <w:abstractNumId w:val="33"/>
  </w:num>
  <w:num w:numId="3" w16cid:durableId="229006057">
    <w:abstractNumId w:val="13"/>
  </w:num>
  <w:num w:numId="4" w16cid:durableId="1348025304">
    <w:abstractNumId w:val="25"/>
  </w:num>
  <w:num w:numId="5" w16cid:durableId="194124201">
    <w:abstractNumId w:val="35"/>
  </w:num>
  <w:num w:numId="6" w16cid:durableId="1826046167">
    <w:abstractNumId w:val="24"/>
  </w:num>
  <w:num w:numId="7" w16cid:durableId="380325799">
    <w:abstractNumId w:val="37"/>
  </w:num>
  <w:num w:numId="8" w16cid:durableId="98181563">
    <w:abstractNumId w:val="31"/>
  </w:num>
  <w:num w:numId="9" w16cid:durableId="1269777703">
    <w:abstractNumId w:val="23"/>
  </w:num>
  <w:num w:numId="10" w16cid:durableId="547641799">
    <w:abstractNumId w:val="7"/>
  </w:num>
  <w:num w:numId="11" w16cid:durableId="866718602">
    <w:abstractNumId w:val="30"/>
  </w:num>
  <w:num w:numId="12" w16cid:durableId="1033113280">
    <w:abstractNumId w:val="10"/>
  </w:num>
  <w:num w:numId="13" w16cid:durableId="1864053024">
    <w:abstractNumId w:val="4"/>
  </w:num>
  <w:num w:numId="14" w16cid:durableId="1673682130">
    <w:abstractNumId w:val="8"/>
  </w:num>
  <w:num w:numId="15" w16cid:durableId="2043168027">
    <w:abstractNumId w:val="15"/>
  </w:num>
  <w:num w:numId="16" w16cid:durableId="2070807510">
    <w:abstractNumId w:val="3"/>
  </w:num>
  <w:num w:numId="17" w16cid:durableId="453213279">
    <w:abstractNumId w:val="0"/>
  </w:num>
  <w:num w:numId="18" w16cid:durableId="1070082627">
    <w:abstractNumId w:val="27"/>
  </w:num>
  <w:num w:numId="19" w16cid:durableId="708532913">
    <w:abstractNumId w:val="16"/>
  </w:num>
  <w:num w:numId="20" w16cid:durableId="1089690900">
    <w:abstractNumId w:val="22"/>
  </w:num>
  <w:num w:numId="21" w16cid:durableId="1996294068">
    <w:abstractNumId w:val="34"/>
  </w:num>
  <w:num w:numId="22" w16cid:durableId="1352805683">
    <w:abstractNumId w:val="32"/>
  </w:num>
  <w:num w:numId="23" w16cid:durableId="2081170622">
    <w:abstractNumId w:val="20"/>
  </w:num>
  <w:num w:numId="24" w16cid:durableId="1735856303">
    <w:abstractNumId w:val="29"/>
  </w:num>
  <w:num w:numId="25" w16cid:durableId="29770887">
    <w:abstractNumId w:val="26"/>
  </w:num>
  <w:num w:numId="26" w16cid:durableId="764106981">
    <w:abstractNumId w:val="1"/>
  </w:num>
  <w:num w:numId="27" w16cid:durableId="2075424650">
    <w:abstractNumId w:val="5"/>
  </w:num>
  <w:num w:numId="28" w16cid:durableId="1979453558">
    <w:abstractNumId w:val="17"/>
  </w:num>
  <w:num w:numId="29" w16cid:durableId="280958078">
    <w:abstractNumId w:val="36"/>
  </w:num>
  <w:num w:numId="30" w16cid:durableId="622879530">
    <w:abstractNumId w:val="9"/>
  </w:num>
  <w:num w:numId="31" w16cid:durableId="1602756320">
    <w:abstractNumId w:val="39"/>
  </w:num>
  <w:num w:numId="32" w16cid:durableId="372392094">
    <w:abstractNumId w:val="11"/>
  </w:num>
  <w:num w:numId="33" w16cid:durableId="825122226">
    <w:abstractNumId w:val="12"/>
  </w:num>
  <w:num w:numId="34" w16cid:durableId="2103791309">
    <w:abstractNumId w:val="2"/>
  </w:num>
  <w:num w:numId="35" w16cid:durableId="664405101">
    <w:abstractNumId w:val="21"/>
  </w:num>
  <w:num w:numId="36" w16cid:durableId="1237741474">
    <w:abstractNumId w:val="6"/>
  </w:num>
  <w:num w:numId="37" w16cid:durableId="1742481336">
    <w:abstractNumId w:val="19"/>
  </w:num>
  <w:num w:numId="38" w16cid:durableId="1499033577">
    <w:abstractNumId w:val="14"/>
  </w:num>
  <w:num w:numId="39" w16cid:durableId="1872264376">
    <w:abstractNumId w:val="18"/>
  </w:num>
  <w:num w:numId="40" w16cid:durableId="800999222">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ma Deeb">
    <w15:presenceInfo w15:providerId="None" w15:userId="Rima D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EB3"/>
    <w:rsid w:val="0000279B"/>
    <w:rsid w:val="00005E59"/>
    <w:rsid w:val="00006304"/>
    <w:rsid w:val="00006508"/>
    <w:rsid w:val="00006D9D"/>
    <w:rsid w:val="00007098"/>
    <w:rsid w:val="000125F2"/>
    <w:rsid w:val="0001357D"/>
    <w:rsid w:val="00022BAE"/>
    <w:rsid w:val="00024020"/>
    <w:rsid w:val="00027054"/>
    <w:rsid w:val="00027613"/>
    <w:rsid w:val="00030765"/>
    <w:rsid w:val="00035CED"/>
    <w:rsid w:val="0004155B"/>
    <w:rsid w:val="000453CE"/>
    <w:rsid w:val="00055317"/>
    <w:rsid w:val="00073881"/>
    <w:rsid w:val="000779BE"/>
    <w:rsid w:val="000A031A"/>
    <w:rsid w:val="000B0873"/>
    <w:rsid w:val="000B49A1"/>
    <w:rsid w:val="000D43F8"/>
    <w:rsid w:val="000D6679"/>
    <w:rsid w:val="000E174A"/>
    <w:rsid w:val="000E5DEE"/>
    <w:rsid w:val="000E74F0"/>
    <w:rsid w:val="000F4904"/>
    <w:rsid w:val="00107D0C"/>
    <w:rsid w:val="001110EE"/>
    <w:rsid w:val="0011544D"/>
    <w:rsid w:val="00124643"/>
    <w:rsid w:val="00126AB1"/>
    <w:rsid w:val="00126F67"/>
    <w:rsid w:val="00127A30"/>
    <w:rsid w:val="00144B30"/>
    <w:rsid w:val="00151399"/>
    <w:rsid w:val="00164A30"/>
    <w:rsid w:val="001729DC"/>
    <w:rsid w:val="00174699"/>
    <w:rsid w:val="00175B1B"/>
    <w:rsid w:val="00176DBA"/>
    <w:rsid w:val="00181B8A"/>
    <w:rsid w:val="0018482A"/>
    <w:rsid w:val="0018596E"/>
    <w:rsid w:val="00187821"/>
    <w:rsid w:val="001A13A2"/>
    <w:rsid w:val="001A7607"/>
    <w:rsid w:val="001B1017"/>
    <w:rsid w:val="001B1166"/>
    <w:rsid w:val="001B6CC9"/>
    <w:rsid w:val="001B7ECE"/>
    <w:rsid w:val="001C3C18"/>
    <w:rsid w:val="001C4FE0"/>
    <w:rsid w:val="001C5D0C"/>
    <w:rsid w:val="001C6D07"/>
    <w:rsid w:val="001E1158"/>
    <w:rsid w:val="00201838"/>
    <w:rsid w:val="00210EAA"/>
    <w:rsid w:val="002354B4"/>
    <w:rsid w:val="00244F59"/>
    <w:rsid w:val="00251783"/>
    <w:rsid w:val="00251A71"/>
    <w:rsid w:val="00255C29"/>
    <w:rsid w:val="0025679D"/>
    <w:rsid w:val="002569C7"/>
    <w:rsid w:val="00265734"/>
    <w:rsid w:val="00270A79"/>
    <w:rsid w:val="002826E8"/>
    <w:rsid w:val="002A7100"/>
    <w:rsid w:val="002B7B12"/>
    <w:rsid w:val="002F69F0"/>
    <w:rsid w:val="002F73B8"/>
    <w:rsid w:val="003021A7"/>
    <w:rsid w:val="00306E58"/>
    <w:rsid w:val="00311AA8"/>
    <w:rsid w:val="00322BA5"/>
    <w:rsid w:val="00322E85"/>
    <w:rsid w:val="0033304D"/>
    <w:rsid w:val="00350D8B"/>
    <w:rsid w:val="00354605"/>
    <w:rsid w:val="00364634"/>
    <w:rsid w:val="00365C11"/>
    <w:rsid w:val="00371EDF"/>
    <w:rsid w:val="003722CB"/>
    <w:rsid w:val="0037681B"/>
    <w:rsid w:val="00380C46"/>
    <w:rsid w:val="003870CB"/>
    <w:rsid w:val="00392978"/>
    <w:rsid w:val="003968B4"/>
    <w:rsid w:val="003A55E3"/>
    <w:rsid w:val="003B55EE"/>
    <w:rsid w:val="003B79BC"/>
    <w:rsid w:val="003C55DA"/>
    <w:rsid w:val="003C6B03"/>
    <w:rsid w:val="003D0E53"/>
    <w:rsid w:val="003D131D"/>
    <w:rsid w:val="003D27AC"/>
    <w:rsid w:val="00404F22"/>
    <w:rsid w:val="004064EE"/>
    <w:rsid w:val="00410466"/>
    <w:rsid w:val="00435602"/>
    <w:rsid w:val="00437BC3"/>
    <w:rsid w:val="00442E30"/>
    <w:rsid w:val="00445D49"/>
    <w:rsid w:val="00452233"/>
    <w:rsid w:val="00475957"/>
    <w:rsid w:val="004963FD"/>
    <w:rsid w:val="004A08CB"/>
    <w:rsid w:val="004A0BEE"/>
    <w:rsid w:val="004A674B"/>
    <w:rsid w:val="004A6E36"/>
    <w:rsid w:val="004B6B75"/>
    <w:rsid w:val="004C18F6"/>
    <w:rsid w:val="004C1BFB"/>
    <w:rsid w:val="004C49F1"/>
    <w:rsid w:val="004D5D4A"/>
    <w:rsid w:val="004E3A83"/>
    <w:rsid w:val="004F320B"/>
    <w:rsid w:val="00501822"/>
    <w:rsid w:val="00515607"/>
    <w:rsid w:val="00530FEB"/>
    <w:rsid w:val="00536240"/>
    <w:rsid w:val="0055152C"/>
    <w:rsid w:val="00555938"/>
    <w:rsid w:val="00556DEF"/>
    <w:rsid w:val="00566179"/>
    <w:rsid w:val="00571725"/>
    <w:rsid w:val="00585F8A"/>
    <w:rsid w:val="005A4BEA"/>
    <w:rsid w:val="005B2BA4"/>
    <w:rsid w:val="005C0DF3"/>
    <w:rsid w:val="005C3614"/>
    <w:rsid w:val="005D5AED"/>
    <w:rsid w:val="005D6034"/>
    <w:rsid w:val="005E7055"/>
    <w:rsid w:val="005F1AA4"/>
    <w:rsid w:val="005F1D0A"/>
    <w:rsid w:val="005F20A1"/>
    <w:rsid w:val="00603341"/>
    <w:rsid w:val="00611CB2"/>
    <w:rsid w:val="00612296"/>
    <w:rsid w:val="0061635E"/>
    <w:rsid w:val="00617AE2"/>
    <w:rsid w:val="006203B8"/>
    <w:rsid w:val="00626EB3"/>
    <w:rsid w:val="00631769"/>
    <w:rsid w:val="0063243D"/>
    <w:rsid w:val="00635335"/>
    <w:rsid w:val="00640E54"/>
    <w:rsid w:val="00654CF1"/>
    <w:rsid w:val="00657B28"/>
    <w:rsid w:val="00660BF2"/>
    <w:rsid w:val="00665F03"/>
    <w:rsid w:val="006900FB"/>
    <w:rsid w:val="006B2C5B"/>
    <w:rsid w:val="006B4ED0"/>
    <w:rsid w:val="006C0628"/>
    <w:rsid w:val="006C685B"/>
    <w:rsid w:val="006D6ED3"/>
    <w:rsid w:val="006F28EB"/>
    <w:rsid w:val="006F75D6"/>
    <w:rsid w:val="007118DA"/>
    <w:rsid w:val="00717A48"/>
    <w:rsid w:val="00720EF1"/>
    <w:rsid w:val="007271F1"/>
    <w:rsid w:val="007300E7"/>
    <w:rsid w:val="00730CAD"/>
    <w:rsid w:val="00737C62"/>
    <w:rsid w:val="00737DE0"/>
    <w:rsid w:val="00743404"/>
    <w:rsid w:val="00750566"/>
    <w:rsid w:val="00751DFF"/>
    <w:rsid w:val="00754363"/>
    <w:rsid w:val="00756C75"/>
    <w:rsid w:val="0076375B"/>
    <w:rsid w:val="00764FA3"/>
    <w:rsid w:val="007728D5"/>
    <w:rsid w:val="0077582D"/>
    <w:rsid w:val="00783709"/>
    <w:rsid w:val="00792098"/>
    <w:rsid w:val="00796D02"/>
    <w:rsid w:val="007A1A4B"/>
    <w:rsid w:val="007A4378"/>
    <w:rsid w:val="007B31A0"/>
    <w:rsid w:val="007B6651"/>
    <w:rsid w:val="007C042B"/>
    <w:rsid w:val="007C3084"/>
    <w:rsid w:val="007D70AE"/>
    <w:rsid w:val="007E005C"/>
    <w:rsid w:val="007F2DAE"/>
    <w:rsid w:val="007F51FF"/>
    <w:rsid w:val="00804E56"/>
    <w:rsid w:val="0082331B"/>
    <w:rsid w:val="00827793"/>
    <w:rsid w:val="008317E1"/>
    <w:rsid w:val="00833A94"/>
    <w:rsid w:val="008358BF"/>
    <w:rsid w:val="0084493F"/>
    <w:rsid w:val="00855425"/>
    <w:rsid w:val="0086253A"/>
    <w:rsid w:val="008722E2"/>
    <w:rsid w:val="0087516D"/>
    <w:rsid w:val="008753CA"/>
    <w:rsid w:val="008818FC"/>
    <w:rsid w:val="00884C3E"/>
    <w:rsid w:val="008879BE"/>
    <w:rsid w:val="00887D66"/>
    <w:rsid w:val="0089380D"/>
    <w:rsid w:val="008960E8"/>
    <w:rsid w:val="008B38B7"/>
    <w:rsid w:val="008C01C0"/>
    <w:rsid w:val="008C147E"/>
    <w:rsid w:val="008C2AEE"/>
    <w:rsid w:val="008C5F44"/>
    <w:rsid w:val="008C72C5"/>
    <w:rsid w:val="008D0AB8"/>
    <w:rsid w:val="008D15A2"/>
    <w:rsid w:val="008D755A"/>
    <w:rsid w:val="008D7685"/>
    <w:rsid w:val="008D7DEF"/>
    <w:rsid w:val="008F5234"/>
    <w:rsid w:val="00903149"/>
    <w:rsid w:val="009037BE"/>
    <w:rsid w:val="00904559"/>
    <w:rsid w:val="00912143"/>
    <w:rsid w:val="00925103"/>
    <w:rsid w:val="00925309"/>
    <w:rsid w:val="0093091B"/>
    <w:rsid w:val="0094191A"/>
    <w:rsid w:val="00943E1B"/>
    <w:rsid w:val="00946DF5"/>
    <w:rsid w:val="00947A9B"/>
    <w:rsid w:val="00947B2F"/>
    <w:rsid w:val="00967884"/>
    <w:rsid w:val="00970006"/>
    <w:rsid w:val="00972BBD"/>
    <w:rsid w:val="00980E85"/>
    <w:rsid w:val="009870C1"/>
    <w:rsid w:val="00987AF0"/>
    <w:rsid w:val="00992587"/>
    <w:rsid w:val="009953BF"/>
    <w:rsid w:val="009A475D"/>
    <w:rsid w:val="009A64C0"/>
    <w:rsid w:val="009B3494"/>
    <w:rsid w:val="009B7949"/>
    <w:rsid w:val="009C143A"/>
    <w:rsid w:val="009C24E8"/>
    <w:rsid w:val="009C4323"/>
    <w:rsid w:val="009D134A"/>
    <w:rsid w:val="009D325C"/>
    <w:rsid w:val="009E1037"/>
    <w:rsid w:val="009E45E8"/>
    <w:rsid w:val="009E5EBD"/>
    <w:rsid w:val="009F2840"/>
    <w:rsid w:val="00A020F3"/>
    <w:rsid w:val="00A05150"/>
    <w:rsid w:val="00A075F6"/>
    <w:rsid w:val="00A11472"/>
    <w:rsid w:val="00A14C81"/>
    <w:rsid w:val="00A165ED"/>
    <w:rsid w:val="00A404F3"/>
    <w:rsid w:val="00A41384"/>
    <w:rsid w:val="00A42920"/>
    <w:rsid w:val="00A52F08"/>
    <w:rsid w:val="00A53DE8"/>
    <w:rsid w:val="00A64AA0"/>
    <w:rsid w:val="00A747B6"/>
    <w:rsid w:val="00A76304"/>
    <w:rsid w:val="00A76918"/>
    <w:rsid w:val="00A86092"/>
    <w:rsid w:val="00A87F80"/>
    <w:rsid w:val="00A92D6F"/>
    <w:rsid w:val="00AA39F0"/>
    <w:rsid w:val="00AA6148"/>
    <w:rsid w:val="00AB1462"/>
    <w:rsid w:val="00AB5432"/>
    <w:rsid w:val="00AD792C"/>
    <w:rsid w:val="00AE55AA"/>
    <w:rsid w:val="00AF384D"/>
    <w:rsid w:val="00AF3A67"/>
    <w:rsid w:val="00AF5C5F"/>
    <w:rsid w:val="00B13D13"/>
    <w:rsid w:val="00B27DFF"/>
    <w:rsid w:val="00B351C9"/>
    <w:rsid w:val="00B353A0"/>
    <w:rsid w:val="00B43985"/>
    <w:rsid w:val="00B54F33"/>
    <w:rsid w:val="00B64A37"/>
    <w:rsid w:val="00B66F13"/>
    <w:rsid w:val="00B93AA3"/>
    <w:rsid w:val="00BA0447"/>
    <w:rsid w:val="00BA05B7"/>
    <w:rsid w:val="00BA3154"/>
    <w:rsid w:val="00BA5D8B"/>
    <w:rsid w:val="00BC38AC"/>
    <w:rsid w:val="00BC7406"/>
    <w:rsid w:val="00BD75B5"/>
    <w:rsid w:val="00BE1623"/>
    <w:rsid w:val="00BF40B5"/>
    <w:rsid w:val="00C13DE8"/>
    <w:rsid w:val="00C33BDE"/>
    <w:rsid w:val="00C44E66"/>
    <w:rsid w:val="00C5255C"/>
    <w:rsid w:val="00C74FA9"/>
    <w:rsid w:val="00C83344"/>
    <w:rsid w:val="00C954CE"/>
    <w:rsid w:val="00CA2E3D"/>
    <w:rsid w:val="00CB389C"/>
    <w:rsid w:val="00CD56C6"/>
    <w:rsid w:val="00CD6990"/>
    <w:rsid w:val="00CF6C37"/>
    <w:rsid w:val="00CF7BBA"/>
    <w:rsid w:val="00D02A54"/>
    <w:rsid w:val="00D07EAF"/>
    <w:rsid w:val="00D10DCF"/>
    <w:rsid w:val="00D16D68"/>
    <w:rsid w:val="00D2713A"/>
    <w:rsid w:val="00D335F1"/>
    <w:rsid w:val="00D37979"/>
    <w:rsid w:val="00D432EC"/>
    <w:rsid w:val="00D65893"/>
    <w:rsid w:val="00D66701"/>
    <w:rsid w:val="00D67893"/>
    <w:rsid w:val="00D83A6B"/>
    <w:rsid w:val="00D86D21"/>
    <w:rsid w:val="00DA5A3E"/>
    <w:rsid w:val="00DB593E"/>
    <w:rsid w:val="00DB7DAB"/>
    <w:rsid w:val="00DE21D4"/>
    <w:rsid w:val="00DF7D1F"/>
    <w:rsid w:val="00DF7F81"/>
    <w:rsid w:val="00E02A4B"/>
    <w:rsid w:val="00E07AE7"/>
    <w:rsid w:val="00E12914"/>
    <w:rsid w:val="00E12C94"/>
    <w:rsid w:val="00E13B16"/>
    <w:rsid w:val="00E30AB3"/>
    <w:rsid w:val="00E32C4C"/>
    <w:rsid w:val="00E34238"/>
    <w:rsid w:val="00E440E5"/>
    <w:rsid w:val="00E444E1"/>
    <w:rsid w:val="00E72BC5"/>
    <w:rsid w:val="00E903C7"/>
    <w:rsid w:val="00E976ED"/>
    <w:rsid w:val="00EA7CF5"/>
    <w:rsid w:val="00EB62A4"/>
    <w:rsid w:val="00EB6C1C"/>
    <w:rsid w:val="00EC2D9B"/>
    <w:rsid w:val="00EC77A1"/>
    <w:rsid w:val="00ED1C75"/>
    <w:rsid w:val="00ED7BD5"/>
    <w:rsid w:val="00EE3CB7"/>
    <w:rsid w:val="00EE6918"/>
    <w:rsid w:val="00F04DE4"/>
    <w:rsid w:val="00F10B81"/>
    <w:rsid w:val="00F14037"/>
    <w:rsid w:val="00F27F60"/>
    <w:rsid w:val="00F3518C"/>
    <w:rsid w:val="00F43906"/>
    <w:rsid w:val="00F46864"/>
    <w:rsid w:val="00F56FF7"/>
    <w:rsid w:val="00F723A5"/>
    <w:rsid w:val="00F75ACE"/>
    <w:rsid w:val="00FA2725"/>
    <w:rsid w:val="00FC3B43"/>
    <w:rsid w:val="00FD24AC"/>
    <w:rsid w:val="00FD38ED"/>
    <w:rsid w:val="00FD464A"/>
    <w:rsid w:val="00FE5A52"/>
    <w:rsid w:val="00FF60F5"/>
    <w:rsid w:val="00FF66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1910"/>
  <w15:docId w15:val="{3CE950BC-8D90-4F81-8F26-38EDFAC0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rsid w:val="00737C62"/>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27"/>
      <w:ind w:left="4767"/>
    </w:pPr>
    <w:rPr>
      <w:b/>
      <w:bCs/>
      <w:sz w:val="24"/>
      <w:szCs w:val="24"/>
    </w:rPr>
  </w:style>
  <w:style w:type="paragraph" w:styleId="ListParagraph">
    <w:name w:val="List Paragraph"/>
    <w:basedOn w:val="Normal"/>
    <w:uiPriority w:val="34"/>
    <w:qFormat/>
    <w:pPr>
      <w:ind w:left="87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C6D07"/>
    <w:rPr>
      <w:color w:val="0000FF" w:themeColor="hyperlink"/>
      <w:u w:val="single"/>
    </w:rPr>
  </w:style>
  <w:style w:type="character" w:customStyle="1" w:styleId="UnresolvedMention1">
    <w:name w:val="Unresolved Mention1"/>
    <w:basedOn w:val="DefaultParagraphFont"/>
    <w:uiPriority w:val="99"/>
    <w:semiHidden/>
    <w:unhideWhenUsed/>
    <w:rsid w:val="001C6D07"/>
    <w:rPr>
      <w:color w:val="605E5C"/>
      <w:shd w:val="clear" w:color="auto" w:fill="E1DFDD"/>
    </w:rPr>
  </w:style>
  <w:style w:type="paragraph" w:styleId="NormalWeb">
    <w:name w:val="Normal (Web)"/>
    <w:basedOn w:val="Normal"/>
    <w:uiPriority w:val="99"/>
    <w:unhideWhenUsed/>
    <w:rsid w:val="009E5EBD"/>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9E5EBD"/>
    <w:pPr>
      <w:widowControl/>
      <w:autoSpaceDE/>
      <w:autoSpaceDN/>
    </w:pPr>
    <w:rPr>
      <w:rFonts w:eastAsia="Times New Roman"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DF7D1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B4ED0"/>
    <w:rPr>
      <w:b/>
      <w:bCs/>
    </w:rPr>
  </w:style>
  <w:style w:type="character" w:styleId="CommentReference">
    <w:name w:val="annotation reference"/>
    <w:basedOn w:val="DefaultParagraphFont"/>
    <w:uiPriority w:val="99"/>
    <w:semiHidden/>
    <w:unhideWhenUsed/>
    <w:rsid w:val="00404F22"/>
    <w:rPr>
      <w:rFonts w:cs="Times New Roman"/>
      <w:sz w:val="18"/>
      <w:szCs w:val="18"/>
    </w:rPr>
  </w:style>
  <w:style w:type="character" w:styleId="FollowedHyperlink">
    <w:name w:val="FollowedHyperlink"/>
    <w:basedOn w:val="DefaultParagraphFont"/>
    <w:uiPriority w:val="99"/>
    <w:semiHidden/>
    <w:unhideWhenUsed/>
    <w:rsid w:val="00007098"/>
    <w:rPr>
      <w:color w:val="800080" w:themeColor="followedHyperlink"/>
      <w:u w:val="single"/>
    </w:rPr>
  </w:style>
  <w:style w:type="character" w:customStyle="1" w:styleId="UnresolvedMention2">
    <w:name w:val="Unresolved Mention2"/>
    <w:basedOn w:val="DefaultParagraphFont"/>
    <w:uiPriority w:val="99"/>
    <w:semiHidden/>
    <w:unhideWhenUsed/>
    <w:rsid w:val="00007098"/>
    <w:rPr>
      <w:color w:val="605E5C"/>
      <w:shd w:val="clear" w:color="auto" w:fill="E1DFDD"/>
    </w:rPr>
  </w:style>
  <w:style w:type="paragraph" w:customStyle="1" w:styleId="last">
    <w:name w:val="last"/>
    <w:basedOn w:val="Normal"/>
    <w:rsid w:val="009D325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xxmsolistparagraph">
    <w:name w:val="x_x_msolistparagraph"/>
    <w:basedOn w:val="Normal"/>
    <w:rsid w:val="009C24E8"/>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40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0E5"/>
    <w:rPr>
      <w:rFonts w:ascii="Segoe UI" w:eastAsia="Arial" w:hAnsi="Segoe UI" w:cs="Segoe UI"/>
      <w:sz w:val="18"/>
      <w:szCs w:val="18"/>
    </w:rPr>
  </w:style>
  <w:style w:type="paragraph" w:styleId="CommentText">
    <w:name w:val="annotation text"/>
    <w:basedOn w:val="Normal"/>
    <w:link w:val="CommentTextChar"/>
    <w:uiPriority w:val="99"/>
    <w:unhideWhenUsed/>
    <w:rsid w:val="00AF5C5F"/>
    <w:rPr>
      <w:sz w:val="20"/>
      <w:szCs w:val="20"/>
    </w:rPr>
  </w:style>
  <w:style w:type="character" w:customStyle="1" w:styleId="CommentTextChar">
    <w:name w:val="Comment Text Char"/>
    <w:basedOn w:val="DefaultParagraphFont"/>
    <w:link w:val="CommentText"/>
    <w:uiPriority w:val="99"/>
    <w:rsid w:val="00AF5C5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AF5C5F"/>
    <w:rPr>
      <w:b/>
      <w:bCs/>
    </w:rPr>
  </w:style>
  <w:style w:type="character" w:customStyle="1" w:styleId="CommentSubjectChar">
    <w:name w:val="Comment Subject Char"/>
    <w:basedOn w:val="CommentTextChar"/>
    <w:link w:val="CommentSubject"/>
    <w:uiPriority w:val="99"/>
    <w:semiHidden/>
    <w:rsid w:val="00AF5C5F"/>
    <w:rPr>
      <w:rFonts w:ascii="Arial" w:eastAsia="Arial" w:hAnsi="Arial" w:cs="Arial"/>
      <w:b/>
      <w:bCs/>
      <w:sz w:val="20"/>
      <w:szCs w:val="20"/>
    </w:rPr>
  </w:style>
  <w:style w:type="character" w:customStyle="1" w:styleId="Heading1Char">
    <w:name w:val="Heading 1 Char"/>
    <w:basedOn w:val="DefaultParagraphFont"/>
    <w:link w:val="Heading1"/>
    <w:uiPriority w:val="9"/>
    <w:rsid w:val="00737C62"/>
    <w:rPr>
      <w:rFonts w:ascii="Times New Roman" w:eastAsia="Times New Roman" w:hAnsi="Times New Roman" w:cs="Times New Roman"/>
      <w:b/>
      <w:bCs/>
      <w:kern w:val="36"/>
      <w:sz w:val="48"/>
      <w:szCs w:val="48"/>
    </w:rPr>
  </w:style>
  <w:style w:type="character" w:styleId="HTMLCite">
    <w:name w:val="HTML Cite"/>
    <w:basedOn w:val="DefaultParagraphFont"/>
    <w:uiPriority w:val="99"/>
    <w:semiHidden/>
    <w:unhideWhenUsed/>
    <w:rsid w:val="00737C62"/>
    <w:rPr>
      <w:i/>
      <w:iCs/>
    </w:rPr>
  </w:style>
  <w:style w:type="paragraph" w:styleId="Header">
    <w:name w:val="header"/>
    <w:basedOn w:val="Normal"/>
    <w:link w:val="HeaderChar"/>
    <w:uiPriority w:val="99"/>
    <w:unhideWhenUsed/>
    <w:rsid w:val="0055152C"/>
    <w:pPr>
      <w:tabs>
        <w:tab w:val="center" w:pos="4680"/>
        <w:tab w:val="right" w:pos="9360"/>
      </w:tabs>
    </w:pPr>
  </w:style>
  <w:style w:type="character" w:customStyle="1" w:styleId="HeaderChar">
    <w:name w:val="Header Char"/>
    <w:basedOn w:val="DefaultParagraphFont"/>
    <w:link w:val="Header"/>
    <w:uiPriority w:val="99"/>
    <w:rsid w:val="0055152C"/>
    <w:rPr>
      <w:rFonts w:ascii="Arial" w:eastAsia="Arial" w:hAnsi="Arial" w:cs="Arial"/>
    </w:rPr>
  </w:style>
  <w:style w:type="paragraph" w:styleId="Footer">
    <w:name w:val="footer"/>
    <w:basedOn w:val="Normal"/>
    <w:link w:val="FooterChar"/>
    <w:uiPriority w:val="99"/>
    <w:unhideWhenUsed/>
    <w:rsid w:val="0055152C"/>
    <w:pPr>
      <w:tabs>
        <w:tab w:val="center" w:pos="4680"/>
        <w:tab w:val="right" w:pos="9360"/>
      </w:tabs>
    </w:pPr>
  </w:style>
  <w:style w:type="character" w:customStyle="1" w:styleId="FooterChar">
    <w:name w:val="Footer Char"/>
    <w:basedOn w:val="DefaultParagraphFont"/>
    <w:link w:val="Footer"/>
    <w:uiPriority w:val="99"/>
    <w:rsid w:val="0055152C"/>
    <w:rPr>
      <w:rFonts w:ascii="Arial" w:eastAsia="Arial" w:hAnsi="Arial" w:cs="Arial"/>
    </w:rPr>
  </w:style>
  <w:style w:type="character" w:customStyle="1" w:styleId="BodyTextChar">
    <w:name w:val="Body Text Char"/>
    <w:basedOn w:val="DefaultParagraphFont"/>
    <w:link w:val="BodyText"/>
    <w:uiPriority w:val="1"/>
    <w:rsid w:val="0055152C"/>
    <w:rPr>
      <w:rFonts w:ascii="Arial" w:eastAsia="Arial" w:hAnsi="Arial" w:cs="Arial"/>
      <w:sz w:val="20"/>
      <w:szCs w:val="20"/>
    </w:rPr>
  </w:style>
  <w:style w:type="character" w:customStyle="1" w:styleId="vkekvd">
    <w:name w:val="vkekvd"/>
    <w:basedOn w:val="DefaultParagraphFont"/>
    <w:rsid w:val="00DB5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42399">
      <w:bodyDiv w:val="1"/>
      <w:marLeft w:val="0"/>
      <w:marRight w:val="0"/>
      <w:marTop w:val="0"/>
      <w:marBottom w:val="0"/>
      <w:divBdr>
        <w:top w:val="none" w:sz="0" w:space="0" w:color="auto"/>
        <w:left w:val="none" w:sz="0" w:space="0" w:color="auto"/>
        <w:bottom w:val="none" w:sz="0" w:space="0" w:color="auto"/>
        <w:right w:val="none" w:sz="0" w:space="0" w:color="auto"/>
      </w:divBdr>
    </w:div>
    <w:div w:id="122433535">
      <w:bodyDiv w:val="1"/>
      <w:marLeft w:val="0"/>
      <w:marRight w:val="0"/>
      <w:marTop w:val="0"/>
      <w:marBottom w:val="0"/>
      <w:divBdr>
        <w:top w:val="none" w:sz="0" w:space="0" w:color="auto"/>
        <w:left w:val="none" w:sz="0" w:space="0" w:color="auto"/>
        <w:bottom w:val="none" w:sz="0" w:space="0" w:color="auto"/>
        <w:right w:val="none" w:sz="0" w:space="0" w:color="auto"/>
      </w:divBdr>
    </w:div>
    <w:div w:id="223682415">
      <w:bodyDiv w:val="1"/>
      <w:marLeft w:val="0"/>
      <w:marRight w:val="0"/>
      <w:marTop w:val="0"/>
      <w:marBottom w:val="0"/>
      <w:divBdr>
        <w:top w:val="none" w:sz="0" w:space="0" w:color="auto"/>
        <w:left w:val="none" w:sz="0" w:space="0" w:color="auto"/>
        <w:bottom w:val="none" w:sz="0" w:space="0" w:color="auto"/>
        <w:right w:val="none" w:sz="0" w:space="0" w:color="auto"/>
      </w:divBdr>
      <w:divsChild>
        <w:div w:id="1191070140">
          <w:marLeft w:val="0"/>
          <w:marRight w:val="0"/>
          <w:marTop w:val="0"/>
          <w:marBottom w:val="0"/>
          <w:divBdr>
            <w:top w:val="none" w:sz="0" w:space="0" w:color="auto"/>
            <w:left w:val="none" w:sz="0" w:space="0" w:color="auto"/>
            <w:bottom w:val="none" w:sz="0" w:space="0" w:color="auto"/>
            <w:right w:val="none" w:sz="0" w:space="0" w:color="auto"/>
          </w:divBdr>
        </w:div>
        <w:div w:id="1074858486">
          <w:marLeft w:val="0"/>
          <w:marRight w:val="0"/>
          <w:marTop w:val="0"/>
          <w:marBottom w:val="0"/>
          <w:divBdr>
            <w:top w:val="none" w:sz="0" w:space="0" w:color="auto"/>
            <w:left w:val="none" w:sz="0" w:space="0" w:color="auto"/>
            <w:bottom w:val="none" w:sz="0" w:space="0" w:color="auto"/>
            <w:right w:val="none" w:sz="0" w:space="0" w:color="auto"/>
          </w:divBdr>
        </w:div>
        <w:div w:id="518399509">
          <w:marLeft w:val="0"/>
          <w:marRight w:val="0"/>
          <w:marTop w:val="0"/>
          <w:marBottom w:val="0"/>
          <w:divBdr>
            <w:top w:val="none" w:sz="0" w:space="0" w:color="auto"/>
            <w:left w:val="none" w:sz="0" w:space="0" w:color="auto"/>
            <w:bottom w:val="none" w:sz="0" w:space="0" w:color="auto"/>
            <w:right w:val="none" w:sz="0" w:space="0" w:color="auto"/>
          </w:divBdr>
        </w:div>
        <w:div w:id="338433743">
          <w:marLeft w:val="0"/>
          <w:marRight w:val="0"/>
          <w:marTop w:val="0"/>
          <w:marBottom w:val="0"/>
          <w:divBdr>
            <w:top w:val="none" w:sz="0" w:space="0" w:color="auto"/>
            <w:left w:val="none" w:sz="0" w:space="0" w:color="auto"/>
            <w:bottom w:val="none" w:sz="0" w:space="0" w:color="auto"/>
            <w:right w:val="none" w:sz="0" w:space="0" w:color="auto"/>
          </w:divBdr>
        </w:div>
      </w:divsChild>
    </w:div>
    <w:div w:id="882136191">
      <w:bodyDiv w:val="1"/>
      <w:marLeft w:val="0"/>
      <w:marRight w:val="0"/>
      <w:marTop w:val="0"/>
      <w:marBottom w:val="0"/>
      <w:divBdr>
        <w:top w:val="none" w:sz="0" w:space="0" w:color="auto"/>
        <w:left w:val="none" w:sz="0" w:space="0" w:color="auto"/>
        <w:bottom w:val="none" w:sz="0" w:space="0" w:color="auto"/>
        <w:right w:val="none" w:sz="0" w:space="0" w:color="auto"/>
      </w:divBdr>
      <w:divsChild>
        <w:div w:id="546991403">
          <w:marLeft w:val="0"/>
          <w:marRight w:val="0"/>
          <w:marTop w:val="0"/>
          <w:marBottom w:val="150"/>
          <w:divBdr>
            <w:top w:val="none" w:sz="0" w:space="0" w:color="auto"/>
            <w:left w:val="none" w:sz="0" w:space="0" w:color="auto"/>
            <w:bottom w:val="none" w:sz="0" w:space="0" w:color="auto"/>
            <w:right w:val="none" w:sz="0" w:space="0" w:color="auto"/>
          </w:divBdr>
        </w:div>
        <w:div w:id="115830816">
          <w:marLeft w:val="0"/>
          <w:marRight w:val="0"/>
          <w:marTop w:val="0"/>
          <w:marBottom w:val="120"/>
          <w:divBdr>
            <w:top w:val="none" w:sz="0" w:space="0" w:color="auto"/>
            <w:left w:val="none" w:sz="0" w:space="0" w:color="auto"/>
            <w:bottom w:val="none" w:sz="0" w:space="0" w:color="auto"/>
            <w:right w:val="none" w:sz="0" w:space="0" w:color="auto"/>
          </w:divBdr>
          <w:divsChild>
            <w:div w:id="1116025456">
              <w:marLeft w:val="0"/>
              <w:marRight w:val="0"/>
              <w:marTop w:val="0"/>
              <w:marBottom w:val="0"/>
              <w:divBdr>
                <w:top w:val="none" w:sz="0" w:space="0" w:color="auto"/>
                <w:left w:val="none" w:sz="0" w:space="0" w:color="auto"/>
                <w:bottom w:val="none" w:sz="0" w:space="0" w:color="auto"/>
                <w:right w:val="none" w:sz="0" w:space="0" w:color="auto"/>
              </w:divBdr>
            </w:div>
            <w:div w:id="3239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6469">
      <w:bodyDiv w:val="1"/>
      <w:marLeft w:val="0"/>
      <w:marRight w:val="0"/>
      <w:marTop w:val="0"/>
      <w:marBottom w:val="0"/>
      <w:divBdr>
        <w:top w:val="none" w:sz="0" w:space="0" w:color="auto"/>
        <w:left w:val="none" w:sz="0" w:space="0" w:color="auto"/>
        <w:bottom w:val="none" w:sz="0" w:space="0" w:color="auto"/>
        <w:right w:val="none" w:sz="0" w:space="0" w:color="auto"/>
      </w:divBdr>
    </w:div>
    <w:div w:id="1041174267">
      <w:bodyDiv w:val="1"/>
      <w:marLeft w:val="0"/>
      <w:marRight w:val="0"/>
      <w:marTop w:val="0"/>
      <w:marBottom w:val="0"/>
      <w:divBdr>
        <w:top w:val="none" w:sz="0" w:space="0" w:color="auto"/>
        <w:left w:val="none" w:sz="0" w:space="0" w:color="auto"/>
        <w:bottom w:val="none" w:sz="0" w:space="0" w:color="auto"/>
        <w:right w:val="none" w:sz="0" w:space="0" w:color="auto"/>
      </w:divBdr>
    </w:div>
    <w:div w:id="1313294704">
      <w:bodyDiv w:val="1"/>
      <w:marLeft w:val="0"/>
      <w:marRight w:val="0"/>
      <w:marTop w:val="0"/>
      <w:marBottom w:val="0"/>
      <w:divBdr>
        <w:top w:val="none" w:sz="0" w:space="0" w:color="auto"/>
        <w:left w:val="none" w:sz="0" w:space="0" w:color="auto"/>
        <w:bottom w:val="none" w:sz="0" w:space="0" w:color="auto"/>
        <w:right w:val="none" w:sz="0" w:space="0" w:color="auto"/>
      </w:divBdr>
    </w:div>
    <w:div w:id="1491095617">
      <w:bodyDiv w:val="1"/>
      <w:marLeft w:val="0"/>
      <w:marRight w:val="0"/>
      <w:marTop w:val="0"/>
      <w:marBottom w:val="0"/>
      <w:divBdr>
        <w:top w:val="none" w:sz="0" w:space="0" w:color="auto"/>
        <w:left w:val="none" w:sz="0" w:space="0" w:color="auto"/>
        <w:bottom w:val="none" w:sz="0" w:space="0" w:color="auto"/>
        <w:right w:val="none" w:sz="0" w:space="0" w:color="auto"/>
      </w:divBdr>
      <w:divsChild>
        <w:div w:id="739786365">
          <w:marLeft w:val="0"/>
          <w:marRight w:val="0"/>
          <w:marTop w:val="0"/>
          <w:marBottom w:val="0"/>
          <w:divBdr>
            <w:top w:val="none" w:sz="0" w:space="0" w:color="auto"/>
            <w:left w:val="none" w:sz="0" w:space="0" w:color="auto"/>
            <w:bottom w:val="none" w:sz="0" w:space="0" w:color="auto"/>
            <w:right w:val="none" w:sz="0" w:space="0" w:color="auto"/>
          </w:divBdr>
        </w:div>
        <w:div w:id="1548033837">
          <w:marLeft w:val="0"/>
          <w:marRight w:val="0"/>
          <w:marTop w:val="0"/>
          <w:marBottom w:val="0"/>
          <w:divBdr>
            <w:top w:val="none" w:sz="0" w:space="0" w:color="auto"/>
            <w:left w:val="none" w:sz="0" w:space="0" w:color="auto"/>
            <w:bottom w:val="none" w:sz="0" w:space="0" w:color="auto"/>
            <w:right w:val="none" w:sz="0" w:space="0" w:color="auto"/>
          </w:divBdr>
        </w:div>
        <w:div w:id="482621997">
          <w:marLeft w:val="0"/>
          <w:marRight w:val="0"/>
          <w:marTop w:val="0"/>
          <w:marBottom w:val="0"/>
          <w:divBdr>
            <w:top w:val="none" w:sz="0" w:space="0" w:color="auto"/>
            <w:left w:val="none" w:sz="0" w:space="0" w:color="auto"/>
            <w:bottom w:val="none" w:sz="0" w:space="0" w:color="auto"/>
            <w:right w:val="none" w:sz="0" w:space="0" w:color="auto"/>
          </w:divBdr>
        </w:div>
        <w:div w:id="1784419540">
          <w:marLeft w:val="0"/>
          <w:marRight w:val="0"/>
          <w:marTop w:val="0"/>
          <w:marBottom w:val="0"/>
          <w:divBdr>
            <w:top w:val="none" w:sz="0" w:space="0" w:color="auto"/>
            <w:left w:val="none" w:sz="0" w:space="0" w:color="auto"/>
            <w:bottom w:val="none" w:sz="0" w:space="0" w:color="auto"/>
            <w:right w:val="none" w:sz="0" w:space="0" w:color="auto"/>
          </w:divBdr>
        </w:div>
        <w:div w:id="535653679">
          <w:marLeft w:val="0"/>
          <w:marRight w:val="0"/>
          <w:marTop w:val="0"/>
          <w:marBottom w:val="0"/>
          <w:divBdr>
            <w:top w:val="none" w:sz="0" w:space="0" w:color="auto"/>
            <w:left w:val="none" w:sz="0" w:space="0" w:color="auto"/>
            <w:bottom w:val="none" w:sz="0" w:space="0" w:color="auto"/>
            <w:right w:val="none" w:sz="0" w:space="0" w:color="auto"/>
          </w:divBdr>
        </w:div>
      </w:divsChild>
    </w:div>
    <w:div w:id="2072925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b.edu.lb/registrar/Pages/default.aspx" TargetMode="External"/><Relationship Id="rId13" Type="http://schemas.openxmlformats.org/officeDocument/2006/relationships/hyperlink" Target="https://www.aub.edu.lb/SAO/Pages/Accessible-Education.aspx" TargetMode="External"/><Relationship Id="rId18" Type="http://schemas.openxmlformats.org/officeDocument/2006/relationships/hyperlink" Target="http://www.aub.ethicspoint.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libinfo@aub.edu.lb" TargetMode="External"/><Relationship Id="rId7" Type="http://schemas.openxmlformats.org/officeDocument/2006/relationships/image" Target="media/image1.png"/><Relationship Id="rId12" Type="http://schemas.openxmlformats.org/officeDocument/2006/relationships/hyperlink" Target="https://aub.policytech.eu/docview/?docid=147&amp;public=true" TargetMode="External"/><Relationship Id="rId17" Type="http://schemas.openxmlformats.org/officeDocument/2006/relationships/hyperlink" Target="http://www.aub.edu.lb/titleix"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titleix@aub.edu.lb" TargetMode="External"/><Relationship Id="rId20" Type="http://schemas.openxmlformats.org/officeDocument/2006/relationships/hyperlink" Target="https://aub.mywconlin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b.edu.lb/Registrar/catalogue/Pages/undergraduate-fees-and-expenses-and-withdrawal-information.aspx" TargetMode="External"/><Relationship Id="rId24" Type="http://schemas.openxmlformats.org/officeDocument/2006/relationships/hyperlink" Target="https://www.aub.edu.lb/Registrar/Pages/academic-information.aspx" TargetMode="External"/><Relationship Id="rId5" Type="http://schemas.openxmlformats.org/officeDocument/2006/relationships/footnotes" Target="footnotes.xml"/><Relationship Id="rId15" Type="http://schemas.openxmlformats.org/officeDocument/2006/relationships/hyperlink" Target="https://aub.edu.lb/President/TitleIX/Pages/syllabus.aspx" TargetMode="External"/><Relationship Id="rId23" Type="http://schemas.openxmlformats.org/officeDocument/2006/relationships/hyperlink" Target="mailto:mk01@aub.edu.lb" TargetMode="External"/><Relationship Id="rId28" Type="http://schemas.openxmlformats.org/officeDocument/2006/relationships/theme" Target="theme/theme1.xml"/><Relationship Id="rId10" Type="http://schemas.openxmlformats.org/officeDocument/2006/relationships/hyperlink" Target="https://www.aub.edu.lb/Registrar/catalogue/Pages/undergraduate-general-university-academic-information.aspx" TargetMode="External"/><Relationship Id="rId19" Type="http://schemas.openxmlformats.org/officeDocument/2006/relationships/hyperlink" Target="https://aub.edu.lb/writingcenter" TargetMode="External"/><Relationship Id="rId4" Type="http://schemas.openxmlformats.org/officeDocument/2006/relationships/webSettings" Target="webSettings.xml"/><Relationship Id="rId9" Type="http://schemas.openxmlformats.org/officeDocument/2006/relationships/hyperlink" Target="https://www.aub.edu.lb/registrar/Pages/default.aspx" TargetMode="External"/><Relationship Id="rId14" Type="http://schemas.openxmlformats.org/officeDocument/2006/relationships/hyperlink" Target="mailto:accessibility@aub.edu.lb" TargetMode="External"/><Relationship Id="rId22" Type="http://schemas.openxmlformats.org/officeDocument/2006/relationships/hyperlink" Target="mailto:ck55@aub.edu.lb"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11</Pages>
  <Words>5171</Words>
  <Characters>29478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Course Syllabus Template</vt:lpstr>
    </vt:vector>
  </TitlesOfParts>
  <Company>American University of Beirut</Company>
  <LinksUpToDate>false</LinksUpToDate>
  <CharactersWithSpaces>34580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Template</dc:title>
  <dc:creator>Dania Salem</dc:creator>
  <dc:description/>
  <cp:lastModifiedBy>Stacey Anne Johnson</cp:lastModifiedBy>
  <cp:revision>2</cp:revision>
  <cp:lastPrinted>2025-01-11T17:05:00Z</cp:lastPrinted>
  <dcterms:created xsi:type="dcterms:W3CDTF">2025-08-28T04:32:00Z</dcterms:created>
  <dcterms:modified xsi:type="dcterms:W3CDTF">2025-08-28T04:32:00Z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0x0101001342402CC43CE14FBFA9CF10AE9DFC87</vt:lpwstr>
  </property>
  <property fmtid="{D5CDD505-2E9C-101B-9397-08002B2CF9AE}" pid="3" name="Created">
    <vt:filetime>2024-07-25T00:00:00Z</vt:filetime>
  </property>
  <property fmtid="{D5CDD505-2E9C-101B-9397-08002B2CF9AE}" pid="4" name="Creator">
    <vt:lpwstr>Acrobat PDFMaker 24 for Word</vt:lpwstr>
  </property>
  <property fmtid="{D5CDD505-2E9C-101B-9397-08002B2CF9AE}" pid="5" name="LastSaved">
    <vt:filetime>2024-08-02T00:00:00Z</vt:filetime>
  </property>
  <property fmtid="{D5CDD505-2E9C-101B-9397-08002B2CF9AE}" pid="6" name="MediaServiceImageTags">
    <vt:lpwstr/>
  </property>
  <property fmtid="{D5CDD505-2E9C-101B-9397-08002B2CF9AE}" pid="7" name="Producer">
    <vt:lpwstr>Adobe PDF Library 24.2.229</vt:lpwstr>
  </property>
  <property fmtid="{D5CDD505-2E9C-101B-9397-08002B2CF9AE}" pid="8" name="SourceModified">
    <vt:lpwstr/>
  </property>
</Properties>
</file>